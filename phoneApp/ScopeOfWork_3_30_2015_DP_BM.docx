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98EA3" w14:textId="77777777" w:rsidR="005B482A" w:rsidRDefault="00B2318D">
      <w:pPr>
        <w:pStyle w:val="Title"/>
      </w:pPr>
      <w:r>
        <w:t>Scope of Work</w:t>
      </w:r>
    </w:p>
    <w:p w14:paraId="1171C2D5" w14:textId="77777777" w:rsidR="005B482A" w:rsidRDefault="00B2318D">
      <w:pPr>
        <w:pStyle w:val="Heading"/>
        <w:jc w:val="both"/>
      </w:pPr>
      <w:r>
        <w:rPr>
          <w:rFonts w:ascii="Times New Roman"/>
        </w:rPr>
        <w:t>Background</w:t>
      </w:r>
    </w:p>
    <w:p w14:paraId="544C2105" w14:textId="77777777" w:rsidR="005B482A" w:rsidRDefault="005B482A">
      <w:pPr>
        <w:pStyle w:val="Body"/>
      </w:pPr>
    </w:p>
    <w:p w14:paraId="079BAD23" w14:textId="77777777" w:rsidR="005B482A" w:rsidRDefault="00B2318D">
      <w:pPr>
        <w:pStyle w:val="Body"/>
        <w:jc w:val="both"/>
      </w:pPr>
      <w:r>
        <w:rPr>
          <w:rFonts w:ascii="Trebuchet MS"/>
        </w:rPr>
        <w:t>The New England Cyanobacteria Workgroup has undertaken a regional approach to cyanobacteria monitoring and bloom detection in New England.  Collaborating entities have initiated a monitoring program and bloom watch to assess the occurrence and influence of cyanobacteria on the environment.  Historically, monitoring data ha</w:t>
      </w:r>
      <w:ins w:id="0" w:author="Dan Peckham" w:date="2015-03-26T16:02:00Z">
        <w:r w:rsidR="00236D11">
          <w:rPr>
            <w:rFonts w:ascii="Trebuchet MS"/>
          </w:rPr>
          <w:t>ve</w:t>
        </w:r>
      </w:ins>
      <w:del w:id="1" w:author="Dan Peckham" w:date="2015-03-26T16:02:00Z">
        <w:r w:rsidDel="00236D11">
          <w:rPr>
            <w:rFonts w:ascii="Trebuchet MS"/>
          </w:rPr>
          <w:delText>s</w:delText>
        </w:r>
      </w:del>
      <w:r>
        <w:rPr>
          <w:rFonts w:ascii="Trebuchet MS"/>
        </w:rPr>
        <w:t xml:space="preserve"> been collected using paper forms.  In 2014, EPA</w:t>
      </w:r>
      <w:r>
        <w:rPr>
          <w:rFonts w:hAnsi="Trebuchet MS"/>
        </w:rPr>
        <w:t>’</w:t>
      </w:r>
      <w:r>
        <w:rPr>
          <w:rFonts w:ascii="Trebuchet MS"/>
        </w:rPr>
        <w:t xml:space="preserve">s Region 1 </w:t>
      </w:r>
      <w:del w:id="2" w:author="Dan Peckham" w:date="2015-03-25T17:20:00Z">
        <w:r w:rsidDel="007870AB">
          <w:rPr>
            <w:rFonts w:ascii="Trebuchet MS"/>
          </w:rPr>
          <w:delText>used a</w:delText>
        </w:r>
      </w:del>
      <w:ins w:id="3" w:author="Dan Peckham" w:date="2015-03-25T17:20:00Z">
        <w:r w:rsidR="007870AB">
          <w:rPr>
            <w:rFonts w:ascii="Trebuchet MS"/>
          </w:rPr>
          <w:t>began developing a</w:t>
        </w:r>
      </w:ins>
      <w:r>
        <w:rPr>
          <w:rFonts w:ascii="Trebuchet MS"/>
        </w:rPr>
        <w:t xml:space="preserve"> mobile app </w:t>
      </w:r>
      <w:ins w:id="4" w:author="Dan Peckham" w:date="2015-03-25T17:20:00Z">
        <w:r w:rsidR="007870AB">
          <w:rPr>
            <w:rFonts w:ascii="Trebuchet MS"/>
          </w:rPr>
          <w:t xml:space="preserve">for collaborating entities </w:t>
        </w:r>
      </w:ins>
      <w:r>
        <w:rPr>
          <w:rFonts w:ascii="Trebuchet MS"/>
        </w:rPr>
        <w:t>to collect monitoring data on the distribution and frequency of cyanobacteria in New England</w:t>
      </w:r>
      <w:r>
        <w:rPr>
          <w:rFonts w:hAnsi="Trebuchet MS"/>
        </w:rPr>
        <w:t>’</w:t>
      </w:r>
      <w:r>
        <w:rPr>
          <w:rFonts w:ascii="Trebuchet MS"/>
        </w:rPr>
        <w:t xml:space="preserve">s waters. The test mobile app was </w:t>
      </w:r>
      <w:del w:id="5" w:author="Dan Peckham" w:date="2015-03-25T17:21:00Z">
        <w:r w:rsidDel="007870AB">
          <w:rPr>
            <w:rFonts w:ascii="Trebuchet MS"/>
          </w:rPr>
          <w:delText xml:space="preserve">deployed on mobile devices (smartphones, tablets).  The app was </w:delText>
        </w:r>
      </w:del>
      <w:r>
        <w:rPr>
          <w:rFonts w:ascii="Trebuchet MS"/>
        </w:rPr>
        <w:t xml:space="preserve">developed in Titanium, </w:t>
      </w:r>
      <w:ins w:id="6" w:author="Dan Peckham" w:date="2015-03-25T17:21:00Z">
        <w:r w:rsidR="007870AB">
          <w:rPr>
            <w:rFonts w:ascii="Trebuchet MS"/>
          </w:rPr>
          <w:t xml:space="preserve">an </w:t>
        </w:r>
      </w:ins>
      <w:r>
        <w:rPr>
          <w:rFonts w:ascii="Trebuchet MS"/>
        </w:rPr>
        <w:t xml:space="preserve">open source cross platform IDE that allows a single code source to work on Android and </w:t>
      </w:r>
      <w:proofErr w:type="spellStart"/>
      <w:r>
        <w:rPr>
          <w:rFonts w:ascii="Trebuchet MS"/>
        </w:rPr>
        <w:t>iOS</w:t>
      </w:r>
      <w:proofErr w:type="spellEnd"/>
      <w:r>
        <w:rPr>
          <w:rFonts w:ascii="Trebuchet MS"/>
        </w:rPr>
        <w:t xml:space="preserve"> operating systems.  Based on this initial app development and </w:t>
      </w:r>
      <w:ins w:id="7" w:author="Dan Peckham" w:date="2015-03-25T17:21:00Z">
        <w:r w:rsidR="007870AB">
          <w:rPr>
            <w:rFonts w:ascii="Trebuchet MS"/>
          </w:rPr>
          <w:t xml:space="preserve">monitoring </w:t>
        </w:r>
      </w:ins>
      <w:r>
        <w:rPr>
          <w:rFonts w:ascii="Trebuchet MS"/>
        </w:rPr>
        <w:t xml:space="preserve">experience of field crews, </w:t>
      </w:r>
      <w:del w:id="8" w:author="Dan Peckham" w:date="2015-03-25T17:22:00Z">
        <w:r w:rsidDel="007870AB">
          <w:rPr>
            <w:rFonts w:ascii="Trebuchet MS"/>
          </w:rPr>
          <w:delText>it has become desirable to modify the</w:delText>
        </w:r>
      </w:del>
      <w:ins w:id="9" w:author="Dan Peckham" w:date="2015-03-25T17:22:00Z">
        <w:r w:rsidR="007870AB">
          <w:rPr>
            <w:rFonts w:ascii="Trebuchet MS"/>
          </w:rPr>
          <w:t>the group plans to finish</w:t>
        </w:r>
      </w:ins>
      <w:r>
        <w:rPr>
          <w:rFonts w:ascii="Trebuchet MS"/>
        </w:rPr>
        <w:t xml:space="preserve"> </w:t>
      </w:r>
      <w:ins w:id="10" w:author="Dan Peckham" w:date="2015-03-25T17:22:00Z">
        <w:r w:rsidR="007870AB">
          <w:rPr>
            <w:rFonts w:ascii="Trebuchet MS"/>
          </w:rPr>
          <w:t xml:space="preserve">development and deploy the </w:t>
        </w:r>
      </w:ins>
      <w:r>
        <w:rPr>
          <w:rFonts w:ascii="Trebuchet MS"/>
        </w:rPr>
        <w:t xml:space="preserve">app for </w:t>
      </w:r>
      <w:ins w:id="11" w:author="Dan Peckham" w:date="2015-03-25T17:22:00Z">
        <w:r w:rsidR="007870AB">
          <w:rPr>
            <w:rFonts w:ascii="Trebuchet MS"/>
          </w:rPr>
          <w:t xml:space="preserve">use in the field in </w:t>
        </w:r>
      </w:ins>
      <w:r>
        <w:rPr>
          <w:rFonts w:ascii="Trebuchet MS"/>
        </w:rPr>
        <w:t>2015.</w:t>
      </w:r>
    </w:p>
    <w:p w14:paraId="7A4DD5E7" w14:textId="77777777" w:rsidR="005B482A" w:rsidRDefault="00B2318D">
      <w:pPr>
        <w:pStyle w:val="Heading"/>
        <w:jc w:val="both"/>
      </w:pPr>
      <w:r>
        <w:rPr>
          <w:rFonts w:ascii="Times New Roman"/>
        </w:rPr>
        <w:t>Requirements</w:t>
      </w:r>
    </w:p>
    <w:p w14:paraId="1713F5FB" w14:textId="77777777" w:rsidR="005B482A" w:rsidRDefault="005B482A">
      <w:pPr>
        <w:pStyle w:val="Body"/>
      </w:pPr>
    </w:p>
    <w:p w14:paraId="73D069C9" w14:textId="77777777" w:rsidR="005B482A" w:rsidRDefault="00B2318D">
      <w:pPr>
        <w:pStyle w:val="Body"/>
        <w:jc w:val="both"/>
      </w:pPr>
      <w:r>
        <w:rPr>
          <w:rFonts w:ascii="Trebuchet MS"/>
        </w:rPr>
        <w:t>In conjunction with the Cyanobacteria Workgroup the contractor will modify the 2014 app with suggested enhancements.  The modified app will be called Cyanobacteria Monitoring App (CMA).  Key enhancements will include:</w:t>
      </w:r>
    </w:p>
    <w:p w14:paraId="1D77286D" w14:textId="77777777" w:rsidR="005B482A" w:rsidRDefault="005B482A">
      <w:pPr>
        <w:pStyle w:val="Body"/>
        <w:jc w:val="both"/>
      </w:pPr>
    </w:p>
    <w:p w14:paraId="7F56A05B" w14:textId="77777777" w:rsidR="005B482A" w:rsidRDefault="005B482A">
      <w:pPr>
        <w:pStyle w:val="Body"/>
        <w:jc w:val="both"/>
      </w:pPr>
    </w:p>
    <w:p w14:paraId="3952BD31" w14:textId="77777777" w:rsidR="005B482A" w:rsidRDefault="00B2318D">
      <w:pPr>
        <w:pStyle w:val="ListParagraph"/>
        <w:numPr>
          <w:ilvl w:val="2"/>
          <w:numId w:val="2"/>
        </w:numPr>
        <w:tabs>
          <w:tab w:val="num" w:pos="540"/>
        </w:tabs>
        <w:ind w:left="540" w:hanging="180"/>
        <w:rPr>
          <w:position w:val="-2"/>
        </w:rPr>
      </w:pPr>
      <w:r>
        <w:rPr>
          <w:rFonts w:ascii="Trebuchet MS"/>
        </w:rPr>
        <w:t xml:space="preserve">Updated field names, formats, choice fields as referenced in (TEST Cappaert-Phone App </w:t>
      </w:r>
      <w:bookmarkStart w:id="12" w:name="_GoBack"/>
      <w:bookmarkEnd w:id="12"/>
      <w:r>
        <w:rPr>
          <w:rFonts w:ascii="Trebuchet MS"/>
        </w:rPr>
        <w:t>Layout &amp; suggestions.docx)</w:t>
      </w:r>
    </w:p>
    <w:p w14:paraId="3630DDA3" w14:textId="77777777" w:rsidR="005B482A" w:rsidRDefault="00B2318D">
      <w:pPr>
        <w:pStyle w:val="ListParagraph"/>
        <w:numPr>
          <w:ilvl w:val="2"/>
          <w:numId w:val="3"/>
        </w:numPr>
        <w:tabs>
          <w:tab w:val="num" w:pos="540"/>
        </w:tabs>
        <w:ind w:left="540" w:hanging="180"/>
        <w:rPr>
          <w:position w:val="-2"/>
        </w:rPr>
      </w:pPr>
      <w:commentRangeStart w:id="13"/>
      <w:r>
        <w:rPr>
          <w:rFonts w:ascii="Trebuchet MS"/>
        </w:rPr>
        <w:t>Capacity to detect and capture GPS location from mobile device</w:t>
      </w:r>
      <w:ins w:id="14" w:author="Dan Peckham" w:date="2015-03-30T16:00:00Z">
        <w:r w:rsidR="004C7D03">
          <w:rPr>
            <w:rFonts w:ascii="Trebuchet MS"/>
          </w:rPr>
          <w:t>, or enter manually</w:t>
        </w:r>
      </w:ins>
      <w:r>
        <w:rPr>
          <w:rFonts w:ascii="Trebuchet MS"/>
        </w:rPr>
        <w:t>.</w:t>
      </w:r>
      <w:commentRangeEnd w:id="13"/>
      <w:r w:rsidR="00ED6AEC">
        <w:rPr>
          <w:rStyle w:val="CommentReference"/>
          <w:rFonts w:ascii="Times New Roman" w:eastAsia="Arial Unicode MS" w:hAnsi="Times New Roman" w:cs="Times New Roman"/>
          <w:color w:val="auto"/>
        </w:rPr>
        <w:commentReference w:id="13"/>
      </w:r>
      <w:ins w:id="15" w:author="Dan Peckham" w:date="2015-03-30T15:34:00Z">
        <w:r w:rsidR="00A42D7E">
          <w:rPr>
            <w:rFonts w:ascii="Trebuchet MS"/>
          </w:rPr>
          <w:t xml:space="preserve"> </w:t>
        </w:r>
      </w:ins>
    </w:p>
    <w:p w14:paraId="0BB39215" w14:textId="77777777" w:rsidR="005B482A" w:rsidRPr="00ED1F24" w:rsidRDefault="00B2318D">
      <w:pPr>
        <w:pStyle w:val="ListParagraph"/>
        <w:numPr>
          <w:ilvl w:val="2"/>
          <w:numId w:val="4"/>
        </w:numPr>
        <w:tabs>
          <w:tab w:val="num" w:pos="540"/>
        </w:tabs>
        <w:ind w:left="540" w:hanging="180"/>
        <w:rPr>
          <w:ins w:id="16" w:author="Dan Peckham" w:date="2015-03-30T16:12:00Z"/>
          <w:position w:val="-2"/>
          <w:rPrChange w:id="17" w:author="Dan Peckham" w:date="2015-03-30T16:12:00Z">
            <w:rPr>
              <w:ins w:id="18" w:author="Dan Peckham" w:date="2015-03-30T16:12:00Z"/>
              <w:rFonts w:ascii="Trebuchet MS"/>
            </w:rPr>
          </w:rPrChange>
        </w:rPr>
      </w:pPr>
      <w:r>
        <w:rPr>
          <w:rFonts w:ascii="Trebuchet MS"/>
        </w:rPr>
        <w:t>Will include data entry QA to minimize illegal/illogical/out-of-bounds entries on suggested fields.</w:t>
      </w:r>
    </w:p>
    <w:p w14:paraId="02F7D745" w14:textId="77777777" w:rsidR="00ED1F24" w:rsidRPr="007870AB" w:rsidRDefault="00ED1F24">
      <w:pPr>
        <w:pStyle w:val="ListParagraph"/>
        <w:numPr>
          <w:ilvl w:val="3"/>
          <w:numId w:val="4"/>
        </w:numPr>
        <w:ind w:left="540" w:hanging="180"/>
        <w:rPr>
          <w:ins w:id="19" w:author="Dan Peckham" w:date="2015-03-25T17:26:00Z"/>
          <w:position w:val="-2"/>
          <w:rPrChange w:id="20" w:author="Dan Peckham" w:date="2015-03-25T17:26:00Z">
            <w:rPr>
              <w:ins w:id="21" w:author="Dan Peckham" w:date="2015-03-25T17:26:00Z"/>
              <w:rFonts w:ascii="Trebuchet MS"/>
            </w:rPr>
          </w:rPrChange>
        </w:rPr>
        <w:pPrChange w:id="22" w:author="Dan Peckham" w:date="2015-03-30T16:12:00Z">
          <w:pPr>
            <w:pStyle w:val="ListParagraph"/>
            <w:numPr>
              <w:ilvl w:val="2"/>
              <w:numId w:val="4"/>
            </w:numPr>
            <w:tabs>
              <w:tab w:val="num" w:pos="540"/>
            </w:tabs>
            <w:ind w:left="540" w:hanging="180"/>
          </w:pPr>
        </w:pPrChange>
      </w:pPr>
      <w:ins w:id="23" w:author="Dan Peckham" w:date="2015-03-30T16:12:00Z">
        <w:r>
          <w:rPr>
            <w:rFonts w:ascii="Trebuchet MS"/>
          </w:rPr>
          <w:t>Require</w:t>
        </w:r>
      </w:ins>
      <w:ins w:id="24" w:author="Dan Peckham" w:date="2015-03-30T16:13:00Z">
        <w:r>
          <w:rPr>
            <w:rFonts w:ascii="Trebuchet MS"/>
          </w:rPr>
          <w:t>d</w:t>
        </w:r>
      </w:ins>
      <w:ins w:id="25" w:author="Dan Peckham" w:date="2015-03-30T16:12:00Z">
        <w:r>
          <w:rPr>
            <w:rFonts w:ascii="Trebuchet MS"/>
          </w:rPr>
          <w:t xml:space="preserve"> completion for </w:t>
        </w:r>
      </w:ins>
      <w:ins w:id="26" w:author="Dan Peckham" w:date="2015-03-30T16:13:00Z">
        <w:r>
          <w:rPr>
            <w:rFonts w:ascii="Trebuchet MS"/>
          </w:rPr>
          <w:t xml:space="preserve">some </w:t>
        </w:r>
      </w:ins>
      <w:ins w:id="27" w:author="Dan Peckham" w:date="2015-03-30T16:12:00Z">
        <w:r>
          <w:rPr>
            <w:rFonts w:ascii="Trebuchet MS"/>
          </w:rPr>
          <w:t>fields</w:t>
        </w:r>
      </w:ins>
    </w:p>
    <w:p w14:paraId="790A28E9" w14:textId="77777777" w:rsidR="00A42D7E" w:rsidRPr="00A42D7E" w:rsidRDefault="007870AB" w:rsidP="00A42D7E">
      <w:pPr>
        <w:pStyle w:val="ListParagraph"/>
        <w:numPr>
          <w:ilvl w:val="2"/>
          <w:numId w:val="4"/>
        </w:numPr>
        <w:tabs>
          <w:tab w:val="num" w:pos="540"/>
        </w:tabs>
        <w:ind w:left="540" w:hanging="180"/>
        <w:rPr>
          <w:ins w:id="28" w:author="Dan Peckham" w:date="2015-03-25T17:30:00Z"/>
          <w:position w:val="-2"/>
          <w:rPrChange w:id="29" w:author="Dan Peckham" w:date="2015-03-30T15:37:00Z">
            <w:rPr>
              <w:ins w:id="30" w:author="Dan Peckham" w:date="2015-03-25T17:30:00Z"/>
              <w:rFonts w:ascii="Trebuchet MS"/>
            </w:rPr>
          </w:rPrChange>
        </w:rPr>
      </w:pPr>
      <w:ins w:id="31" w:author="Dan Peckham" w:date="2015-03-25T17:26:00Z">
        <w:r>
          <w:rPr>
            <w:rFonts w:ascii="Trebuchet MS"/>
          </w:rPr>
          <w:t xml:space="preserve">Functionality to save </w:t>
        </w:r>
      </w:ins>
      <w:ins w:id="32" w:author="Dan Peckham" w:date="2015-03-26T08:28:00Z">
        <w:r w:rsidR="00ED6AEC">
          <w:rPr>
            <w:rFonts w:ascii="Trebuchet MS"/>
          </w:rPr>
          <w:t>draft</w:t>
        </w:r>
      </w:ins>
      <w:ins w:id="33" w:author="Dan Peckham" w:date="2015-03-30T15:35:00Z">
        <w:r w:rsidR="00A42D7E">
          <w:rPr>
            <w:rFonts w:ascii="Trebuchet MS"/>
          </w:rPr>
          <w:t xml:space="preserve"> submissions</w:t>
        </w:r>
      </w:ins>
      <w:ins w:id="34" w:author="Dan Peckham" w:date="2015-03-26T08:28:00Z">
        <w:r w:rsidR="00ED6AEC">
          <w:rPr>
            <w:rFonts w:ascii="Trebuchet MS"/>
          </w:rPr>
          <w:t xml:space="preserve">, view </w:t>
        </w:r>
      </w:ins>
      <w:ins w:id="35" w:author="Dan Peckham" w:date="2015-03-30T16:11:00Z">
        <w:r w:rsidR="00ED1F24">
          <w:rPr>
            <w:rFonts w:ascii="Trebuchet MS"/>
          </w:rPr>
          <w:t xml:space="preserve">a certain number of </w:t>
        </w:r>
      </w:ins>
      <w:ins w:id="36" w:author="Dan Peckham" w:date="2015-03-26T08:28:00Z">
        <w:r w:rsidR="00ED6AEC">
          <w:rPr>
            <w:rFonts w:ascii="Trebuchet MS"/>
          </w:rPr>
          <w:t xml:space="preserve">past </w:t>
        </w:r>
      </w:ins>
      <w:ins w:id="37" w:author="Dan Peckham" w:date="2015-03-30T15:35:00Z">
        <w:r w:rsidR="00A42D7E">
          <w:rPr>
            <w:rFonts w:ascii="Trebuchet MS"/>
          </w:rPr>
          <w:t>submissions</w:t>
        </w:r>
      </w:ins>
      <w:ins w:id="38" w:author="Dan Peckham" w:date="2015-03-30T15:36:00Z">
        <w:r w:rsidR="00A42D7E">
          <w:rPr>
            <w:rFonts w:ascii="Trebuchet MS"/>
          </w:rPr>
          <w:t xml:space="preserve"> (</w:t>
        </w:r>
        <w:r w:rsidR="00A42D7E">
          <w:rPr>
            <w:rFonts w:ascii="Trebuchet MS"/>
          </w:rPr>
          <w:t>“</w:t>
        </w:r>
        <w:r w:rsidR="00A42D7E">
          <w:rPr>
            <w:rFonts w:ascii="Trebuchet MS"/>
          </w:rPr>
          <w:t>My Reports</w:t>
        </w:r>
        <w:r w:rsidR="00A42D7E">
          <w:rPr>
            <w:rFonts w:ascii="Trebuchet MS"/>
          </w:rPr>
          <w:t>”</w:t>
        </w:r>
        <w:r w:rsidR="00A42D7E">
          <w:rPr>
            <w:rFonts w:ascii="Trebuchet MS"/>
          </w:rPr>
          <w:t xml:space="preserve"> section</w:t>
        </w:r>
      </w:ins>
      <w:ins w:id="39" w:author="Dan Peckham" w:date="2015-03-30T16:12:00Z">
        <w:r w:rsidR="00ED1F24">
          <w:rPr>
            <w:rFonts w:ascii="Trebuchet MS"/>
          </w:rPr>
          <w:t>?</w:t>
        </w:r>
      </w:ins>
      <w:ins w:id="40" w:author="Dan Peckham" w:date="2015-03-30T15:36:00Z">
        <w:r w:rsidR="00A42D7E">
          <w:rPr>
            <w:rFonts w:ascii="Trebuchet MS"/>
          </w:rPr>
          <w:t>)</w:t>
        </w:r>
      </w:ins>
      <w:ins w:id="41" w:author="Dan Peckham" w:date="2015-03-30T15:37:00Z">
        <w:r w:rsidR="00A42D7E">
          <w:rPr>
            <w:rFonts w:ascii="Trebuchet MS"/>
          </w:rPr>
          <w:t>, and completions on identified field</w:t>
        </w:r>
      </w:ins>
    </w:p>
    <w:p w14:paraId="15D0715A" w14:textId="77777777" w:rsidR="007E63CD" w:rsidRPr="00ED6AEC" w:rsidRDefault="007E63CD">
      <w:pPr>
        <w:pStyle w:val="ListParagraph"/>
        <w:numPr>
          <w:ilvl w:val="2"/>
          <w:numId w:val="4"/>
        </w:numPr>
        <w:tabs>
          <w:tab w:val="num" w:pos="540"/>
        </w:tabs>
        <w:ind w:left="540" w:hanging="180"/>
        <w:rPr>
          <w:ins w:id="42" w:author="Dan Peckham" w:date="2015-03-26T08:03:00Z"/>
          <w:position w:val="-2"/>
          <w:rPrChange w:id="43" w:author="Dan Peckham" w:date="2015-03-26T08:03:00Z">
            <w:rPr>
              <w:ins w:id="44" w:author="Dan Peckham" w:date="2015-03-26T08:03:00Z"/>
              <w:rFonts w:ascii="Trebuchet MS"/>
            </w:rPr>
          </w:rPrChange>
        </w:rPr>
      </w:pPr>
      <w:commentRangeStart w:id="45"/>
      <w:ins w:id="46" w:author="Dan Peckham" w:date="2015-03-25T17:30:00Z">
        <w:r>
          <w:rPr>
            <w:rFonts w:ascii="Trebuchet MS"/>
          </w:rPr>
          <w:t>Capture camera photo images as part of the form submitted</w:t>
        </w:r>
      </w:ins>
      <w:ins w:id="47" w:author="Dan Peckham" w:date="2015-03-30T15:38:00Z">
        <w:r w:rsidR="00A42D7E">
          <w:rPr>
            <w:rFonts w:ascii="Trebuchet MS"/>
          </w:rPr>
          <w:t xml:space="preserve"> (optional)</w:t>
        </w:r>
      </w:ins>
      <w:commentRangeEnd w:id="45"/>
      <w:r w:rsidR="002D3342">
        <w:rPr>
          <w:rStyle w:val="CommentReference"/>
          <w:rFonts w:ascii="Times New Roman" w:eastAsia="Arial Unicode MS" w:hAnsi="Times New Roman" w:cs="Times New Roman"/>
          <w:color w:val="auto"/>
        </w:rPr>
        <w:commentReference w:id="45"/>
      </w:r>
    </w:p>
    <w:p w14:paraId="78995A17" w14:textId="77777777" w:rsidR="004C7D03" w:rsidRPr="004C7D03" w:rsidRDefault="00ED6AEC">
      <w:pPr>
        <w:pStyle w:val="ListParagraph"/>
        <w:numPr>
          <w:ilvl w:val="2"/>
          <w:numId w:val="4"/>
        </w:numPr>
        <w:tabs>
          <w:tab w:val="num" w:pos="540"/>
        </w:tabs>
        <w:ind w:left="540" w:hanging="180"/>
        <w:rPr>
          <w:ins w:id="48" w:author="Dan Peckham" w:date="2015-03-30T15:57:00Z"/>
          <w:position w:val="-2"/>
          <w:rPrChange w:id="49" w:author="Dan Peckham" w:date="2015-03-30T15:58:00Z">
            <w:rPr>
              <w:ins w:id="50" w:author="Dan Peckham" w:date="2015-03-30T15:57:00Z"/>
              <w:rFonts w:ascii="Trebuchet MS"/>
            </w:rPr>
          </w:rPrChange>
        </w:rPr>
      </w:pPr>
      <w:commentRangeStart w:id="51"/>
      <w:ins w:id="52" w:author="Dan Peckham" w:date="2015-03-26T08:03:00Z">
        <w:r>
          <w:rPr>
            <w:rFonts w:ascii="Trebuchet MS"/>
          </w:rPr>
          <w:t>Log in / account creation</w:t>
        </w:r>
        <w:commentRangeEnd w:id="51"/>
        <w:r>
          <w:rPr>
            <w:rStyle w:val="CommentReference"/>
            <w:rFonts w:ascii="Times New Roman" w:eastAsia="Arial Unicode MS" w:hAnsi="Times New Roman" w:cs="Times New Roman"/>
            <w:color w:val="auto"/>
          </w:rPr>
          <w:commentReference w:id="51"/>
        </w:r>
      </w:ins>
      <w:ins w:id="53" w:author="Dan Peckham" w:date="2015-03-30T15:39:00Z">
        <w:r w:rsidR="00A42D7E">
          <w:rPr>
            <w:rFonts w:ascii="Trebuchet MS"/>
          </w:rPr>
          <w:t xml:space="preserve"> (</w:t>
        </w:r>
      </w:ins>
      <w:ins w:id="54" w:author="Dan Peckham" w:date="2015-03-30T15:57:00Z">
        <w:r w:rsidR="004C7D03">
          <w:rPr>
            <w:rFonts w:ascii="Trebuchet MS"/>
          </w:rPr>
          <w:t>and storing account information for future automatic login)</w:t>
        </w:r>
      </w:ins>
    </w:p>
    <w:p w14:paraId="2E2220BD" w14:textId="77777777" w:rsidR="00ED6AEC" w:rsidRDefault="004C7D03">
      <w:pPr>
        <w:pStyle w:val="ListParagraph"/>
        <w:numPr>
          <w:ilvl w:val="3"/>
          <w:numId w:val="4"/>
        </w:numPr>
        <w:ind w:left="540" w:hanging="180"/>
        <w:rPr>
          <w:position w:val="-2"/>
        </w:rPr>
        <w:pPrChange w:id="55" w:author="Dan Peckham" w:date="2015-03-30T15:58:00Z">
          <w:pPr>
            <w:pStyle w:val="ListParagraph"/>
            <w:numPr>
              <w:ilvl w:val="2"/>
              <w:numId w:val="4"/>
            </w:numPr>
            <w:tabs>
              <w:tab w:val="num" w:pos="540"/>
            </w:tabs>
            <w:ind w:left="540" w:hanging="180"/>
          </w:pPr>
        </w:pPrChange>
      </w:pPr>
      <w:ins w:id="56" w:author="Dan Peckham" w:date="2015-03-30T15:58:00Z">
        <w:r>
          <w:rPr>
            <w:rFonts w:ascii="Trebuchet MS"/>
          </w:rPr>
          <w:t>For repeat submissions (same site but different week), p</w:t>
        </w:r>
      </w:ins>
      <w:ins w:id="57" w:author="Dan Peckham" w:date="2015-03-30T15:41:00Z">
        <w:r w:rsidR="00A42D7E">
          <w:rPr>
            <w:rFonts w:ascii="Trebuchet MS"/>
          </w:rPr>
          <w:t>ull</w:t>
        </w:r>
      </w:ins>
      <w:ins w:id="58" w:author="Dan Peckham" w:date="2015-03-30T15:58:00Z">
        <w:r>
          <w:rPr>
            <w:rFonts w:ascii="Trebuchet MS"/>
          </w:rPr>
          <w:t>ing</w:t>
        </w:r>
      </w:ins>
      <w:ins w:id="59" w:author="Dan Peckham" w:date="2015-03-30T15:41:00Z">
        <w:r w:rsidR="00A42D7E">
          <w:rPr>
            <w:rFonts w:ascii="Trebuchet MS"/>
          </w:rPr>
          <w:t xml:space="preserve"> </w:t>
        </w:r>
      </w:ins>
      <w:ins w:id="60" w:author="Dan Peckham" w:date="2015-03-30T15:58:00Z">
        <w:r>
          <w:rPr>
            <w:rFonts w:ascii="Trebuchet MS"/>
          </w:rPr>
          <w:t xml:space="preserve">location </w:t>
        </w:r>
      </w:ins>
      <w:ins w:id="61" w:author="Dan Peckham" w:date="2015-03-30T15:41:00Z">
        <w:r w:rsidR="00A42D7E">
          <w:rPr>
            <w:rFonts w:ascii="Trebuchet MS"/>
          </w:rPr>
          <w:t>information from past submission</w:t>
        </w:r>
      </w:ins>
    </w:p>
    <w:p w14:paraId="6E4EBA37" w14:textId="77777777" w:rsidR="005B482A" w:rsidRDefault="005B482A">
      <w:pPr>
        <w:pStyle w:val="ListParagraph"/>
        <w:ind w:left="0"/>
        <w:jc w:val="both"/>
      </w:pPr>
    </w:p>
    <w:p w14:paraId="5D4ABBBA" w14:textId="77777777" w:rsidR="005B482A" w:rsidRDefault="00B2318D">
      <w:pPr>
        <w:pStyle w:val="ListParagraph"/>
        <w:ind w:left="0"/>
        <w:jc w:val="both"/>
      </w:pPr>
      <w:r>
        <w:rPr>
          <w:rFonts w:ascii="Trebuchet MS"/>
        </w:rPr>
        <w:t>The design of the CMA will be similar to the 2014 app with the following structure:</w:t>
      </w:r>
    </w:p>
    <w:p w14:paraId="1710B034" w14:textId="77777777" w:rsidR="005B482A" w:rsidRDefault="005B482A">
      <w:pPr>
        <w:pStyle w:val="ListParagraph"/>
        <w:ind w:left="0"/>
        <w:jc w:val="both"/>
      </w:pPr>
    </w:p>
    <w:p w14:paraId="7644885D" w14:textId="77777777" w:rsidR="005B482A" w:rsidRDefault="00B2318D">
      <w:pPr>
        <w:pStyle w:val="ListParagraph"/>
        <w:numPr>
          <w:ilvl w:val="2"/>
          <w:numId w:val="5"/>
        </w:numPr>
        <w:tabs>
          <w:tab w:val="num" w:pos="540"/>
        </w:tabs>
        <w:ind w:left="540" w:hanging="180"/>
        <w:jc w:val="both"/>
        <w:rPr>
          <w:position w:val="-2"/>
        </w:rPr>
      </w:pPr>
      <w:commentRangeStart w:id="62"/>
      <w:r>
        <w:rPr>
          <w:rFonts w:ascii="Trebuchet MS"/>
        </w:rPr>
        <w:t>Individual forms will be viewed by selecting from a</w:t>
      </w:r>
      <w:ins w:id="63" w:author="Dan Peckham" w:date="2015-03-25T17:26:00Z">
        <w:r w:rsidR="007870AB">
          <w:rPr>
            <w:rFonts w:ascii="Trebuchet MS"/>
          </w:rPr>
          <w:t>n</w:t>
        </w:r>
      </w:ins>
      <w:r>
        <w:rPr>
          <w:rFonts w:ascii="Trebuchet MS"/>
        </w:rPr>
        <w:t xml:space="preserve"> animated list.</w:t>
      </w:r>
      <w:commentRangeEnd w:id="62"/>
      <w:r w:rsidR="007870AB">
        <w:rPr>
          <w:rStyle w:val="CommentReference"/>
          <w:rFonts w:ascii="Times New Roman" w:eastAsia="Arial Unicode MS" w:hAnsi="Times New Roman" w:cs="Times New Roman"/>
          <w:color w:val="auto"/>
        </w:rPr>
        <w:commentReference w:id="62"/>
      </w:r>
    </w:p>
    <w:p w14:paraId="3E3050F2" w14:textId="77777777" w:rsidR="005B482A" w:rsidRDefault="00B2318D">
      <w:pPr>
        <w:pStyle w:val="ListParagraph"/>
        <w:numPr>
          <w:ilvl w:val="2"/>
          <w:numId w:val="6"/>
        </w:numPr>
        <w:tabs>
          <w:tab w:val="num" w:pos="540"/>
        </w:tabs>
        <w:ind w:left="540" w:hanging="180"/>
        <w:jc w:val="both"/>
        <w:rPr>
          <w:position w:val="-2"/>
        </w:rPr>
      </w:pPr>
      <w:r>
        <w:rPr>
          <w:rFonts w:ascii="Trebuchet MS"/>
        </w:rPr>
        <w:t>Data on each form will be saved in an internal *.</w:t>
      </w:r>
      <w:proofErr w:type="spellStart"/>
      <w:r>
        <w:rPr>
          <w:rFonts w:ascii="Trebuchet MS"/>
        </w:rPr>
        <w:t>json</w:t>
      </w:r>
      <w:proofErr w:type="spellEnd"/>
      <w:r>
        <w:rPr>
          <w:rFonts w:ascii="Trebuchet MS"/>
        </w:rPr>
        <w:t xml:space="preserve"> file.</w:t>
      </w:r>
    </w:p>
    <w:p w14:paraId="5E9E22D0" w14:textId="77777777" w:rsidR="005B482A" w:rsidRDefault="00B2318D">
      <w:pPr>
        <w:pStyle w:val="ListParagraph"/>
        <w:numPr>
          <w:ilvl w:val="2"/>
          <w:numId w:val="7"/>
        </w:numPr>
        <w:tabs>
          <w:tab w:val="num" w:pos="540"/>
        </w:tabs>
        <w:ind w:left="540" w:hanging="180"/>
        <w:jc w:val="both"/>
        <w:rPr>
          <w:position w:val="-2"/>
        </w:rPr>
      </w:pPr>
      <w:r>
        <w:rPr>
          <w:rFonts w:ascii="Trebuchet MS"/>
        </w:rPr>
        <w:t>Data submission will be via the email client on the device and attached *.</w:t>
      </w:r>
      <w:proofErr w:type="spellStart"/>
      <w:r>
        <w:rPr>
          <w:rFonts w:ascii="Trebuchet MS"/>
        </w:rPr>
        <w:t>json</w:t>
      </w:r>
      <w:proofErr w:type="spellEnd"/>
      <w:r>
        <w:rPr>
          <w:rFonts w:ascii="Trebuchet MS"/>
        </w:rPr>
        <w:t xml:space="preserve"> files.</w:t>
      </w:r>
    </w:p>
    <w:p w14:paraId="73AA69AA" w14:textId="77777777" w:rsidR="005B482A" w:rsidRDefault="00B2318D">
      <w:pPr>
        <w:pStyle w:val="ListParagraph"/>
        <w:numPr>
          <w:ilvl w:val="2"/>
          <w:numId w:val="8"/>
        </w:numPr>
        <w:tabs>
          <w:tab w:val="num" w:pos="540"/>
        </w:tabs>
        <w:ind w:left="540" w:hanging="180"/>
        <w:jc w:val="both"/>
        <w:rPr>
          <w:position w:val="-2"/>
        </w:rPr>
      </w:pPr>
      <w:r>
        <w:rPr>
          <w:rFonts w:ascii="Trebuchet MS"/>
        </w:rPr>
        <w:t>Any necessary lists (</w:t>
      </w:r>
      <w:commentRangeStart w:id="64"/>
      <w:proofErr w:type="spellStart"/>
      <w:r>
        <w:rPr>
          <w:rFonts w:ascii="Trebuchet MS"/>
        </w:rPr>
        <w:t>site_id</w:t>
      </w:r>
      <w:r>
        <w:rPr>
          <w:rFonts w:hAnsi="Trebuchet MS"/>
        </w:rPr>
        <w:t>’</w:t>
      </w:r>
      <w:r>
        <w:rPr>
          <w:rFonts w:ascii="Trebuchet MS"/>
        </w:rPr>
        <w:t>s</w:t>
      </w:r>
      <w:commentRangeEnd w:id="64"/>
      <w:proofErr w:type="spellEnd"/>
      <w:r w:rsidR="007870AB">
        <w:rPr>
          <w:rStyle w:val="CommentReference"/>
          <w:rFonts w:ascii="Times New Roman" w:eastAsia="Arial Unicode MS" w:hAnsi="Times New Roman" w:cs="Times New Roman"/>
          <w:color w:val="auto"/>
        </w:rPr>
        <w:commentReference w:id="64"/>
      </w:r>
      <w:r>
        <w:rPr>
          <w:rFonts w:ascii="Trebuchet MS"/>
        </w:rPr>
        <w:t xml:space="preserve">, species names, </w:t>
      </w:r>
      <w:proofErr w:type="spellStart"/>
      <w:r>
        <w:rPr>
          <w:rFonts w:ascii="Trebuchet MS"/>
        </w:rPr>
        <w:t>lat</w:t>
      </w:r>
      <w:proofErr w:type="spellEnd"/>
      <w:r>
        <w:rPr>
          <w:rFonts w:ascii="Trebuchet MS"/>
        </w:rPr>
        <w:t>/</w:t>
      </w:r>
      <w:proofErr w:type="spellStart"/>
      <w:r>
        <w:rPr>
          <w:rFonts w:ascii="Trebuchet MS"/>
        </w:rPr>
        <w:t>lon</w:t>
      </w:r>
      <w:proofErr w:type="spellEnd"/>
      <w:r>
        <w:rPr>
          <w:rFonts w:ascii="Trebuchet MS"/>
        </w:rPr>
        <w:t xml:space="preserve"> information etc.) will be supplied by the workgroup.</w:t>
      </w:r>
    </w:p>
    <w:p w14:paraId="6BA4925F" w14:textId="77777777" w:rsidR="005B482A" w:rsidRDefault="00B2318D">
      <w:pPr>
        <w:pStyle w:val="ListParagraph"/>
        <w:numPr>
          <w:ilvl w:val="2"/>
          <w:numId w:val="9"/>
        </w:numPr>
        <w:tabs>
          <w:tab w:val="num" w:pos="540"/>
        </w:tabs>
        <w:ind w:left="540" w:hanging="180"/>
        <w:jc w:val="both"/>
        <w:rPr>
          <w:position w:val="-2"/>
        </w:rPr>
      </w:pPr>
      <w:commentRangeStart w:id="65"/>
      <w:commentRangeStart w:id="66"/>
      <w:r>
        <w:rPr>
          <w:rFonts w:ascii="Trebuchet MS"/>
        </w:rPr>
        <w:t xml:space="preserve">Distribution </w:t>
      </w:r>
      <w:commentRangeEnd w:id="65"/>
      <w:r w:rsidR="007E63CD">
        <w:rPr>
          <w:rStyle w:val="CommentReference"/>
          <w:rFonts w:ascii="Times New Roman" w:eastAsia="Arial Unicode MS" w:hAnsi="Times New Roman" w:cs="Times New Roman"/>
          <w:color w:val="auto"/>
        </w:rPr>
        <w:commentReference w:id="65"/>
      </w:r>
      <w:r>
        <w:rPr>
          <w:rFonts w:ascii="Trebuchet MS"/>
        </w:rPr>
        <w:t xml:space="preserve">of the CMA will be limited to a designated group of users (either ad hoc, or via Test Flight) </w:t>
      </w:r>
      <w:commentRangeEnd w:id="66"/>
      <w:r w:rsidR="00ED6AEC">
        <w:rPr>
          <w:rStyle w:val="CommentReference"/>
          <w:rFonts w:ascii="Times New Roman" w:eastAsia="Arial Unicode MS" w:hAnsi="Times New Roman" w:cs="Times New Roman"/>
          <w:color w:val="auto"/>
        </w:rPr>
        <w:commentReference w:id="66"/>
      </w:r>
      <w:r>
        <w:rPr>
          <w:rFonts w:ascii="Trebuchet MS"/>
        </w:rPr>
        <w:t xml:space="preserve">that </w:t>
      </w:r>
      <w:commentRangeStart w:id="67"/>
      <w:r>
        <w:rPr>
          <w:rFonts w:ascii="Trebuchet MS"/>
        </w:rPr>
        <w:t xml:space="preserve">meet the requirements of a single </w:t>
      </w:r>
      <w:proofErr w:type="gramStart"/>
      <w:r>
        <w:rPr>
          <w:rFonts w:ascii="Trebuchet MS"/>
        </w:rPr>
        <w:t>developers</w:t>
      </w:r>
      <w:proofErr w:type="gramEnd"/>
      <w:r>
        <w:rPr>
          <w:rFonts w:ascii="Trebuchet MS"/>
        </w:rPr>
        <w:t xml:space="preserve"> license for </w:t>
      </w:r>
      <w:proofErr w:type="spellStart"/>
      <w:r>
        <w:rPr>
          <w:rFonts w:ascii="Trebuchet MS"/>
        </w:rPr>
        <w:t>iOS</w:t>
      </w:r>
      <w:proofErr w:type="spellEnd"/>
      <w:r>
        <w:rPr>
          <w:rFonts w:ascii="Trebuchet MS"/>
        </w:rPr>
        <w:t xml:space="preserve"> devices</w:t>
      </w:r>
      <w:commentRangeEnd w:id="67"/>
      <w:r w:rsidR="007870AB">
        <w:rPr>
          <w:rStyle w:val="CommentReference"/>
          <w:rFonts w:ascii="Times New Roman" w:eastAsia="Arial Unicode MS" w:hAnsi="Times New Roman" w:cs="Times New Roman"/>
          <w:color w:val="auto"/>
        </w:rPr>
        <w:commentReference w:id="67"/>
      </w:r>
      <w:r>
        <w:rPr>
          <w:rFonts w:ascii="Trebuchet MS"/>
        </w:rPr>
        <w:t>.  Android users are unlimited.</w:t>
      </w:r>
    </w:p>
    <w:p w14:paraId="23902AD8" w14:textId="77777777" w:rsidR="005B482A" w:rsidRDefault="005B482A">
      <w:pPr>
        <w:pStyle w:val="ListParagraph"/>
        <w:ind w:left="0"/>
        <w:jc w:val="both"/>
      </w:pPr>
    </w:p>
    <w:p w14:paraId="6CC85C56" w14:textId="77777777" w:rsidR="005B482A" w:rsidRDefault="00B2318D">
      <w:pPr>
        <w:pStyle w:val="ListParagraph"/>
        <w:ind w:left="0"/>
        <w:jc w:val="both"/>
        <w:rPr>
          <w:ins w:id="68" w:author="Dan Peckham" w:date="2015-03-26T08:30:00Z"/>
          <w:rFonts w:ascii="Trebuchet MS"/>
        </w:rPr>
      </w:pPr>
      <w:r>
        <w:rPr>
          <w:rFonts w:ascii="Trebuchet MS"/>
        </w:rPr>
        <w:lastRenderedPageBreak/>
        <w:t>Potential for a second</w:t>
      </w:r>
      <w:r w:rsidR="00ED6AEC">
        <w:rPr>
          <w:rFonts w:ascii="Trebuchet MS"/>
        </w:rPr>
        <w:t xml:space="preserve"> </w:t>
      </w:r>
      <w:r>
        <w:rPr>
          <w:rFonts w:ascii="Trebuchet MS"/>
        </w:rPr>
        <w:t xml:space="preserve">app, </w:t>
      </w:r>
      <w:del w:id="69" w:author="Dan Peckham" w:date="2015-03-30T15:45:00Z">
        <w:r w:rsidDel="00C0775C">
          <w:rPr>
            <w:rFonts w:ascii="Trebuchet MS"/>
          </w:rPr>
          <w:delText xml:space="preserve">Cyanobacteria </w:delText>
        </w:r>
      </w:del>
      <w:r>
        <w:rPr>
          <w:rFonts w:ascii="Trebuchet MS"/>
        </w:rPr>
        <w:t xml:space="preserve">Bloom Watch! (BW!) </w:t>
      </w:r>
      <w:proofErr w:type="gramStart"/>
      <w:r>
        <w:rPr>
          <w:rFonts w:ascii="Trebuchet MS"/>
        </w:rPr>
        <w:t>exists</w:t>
      </w:r>
      <w:proofErr w:type="gramEnd"/>
      <w:r>
        <w:rPr>
          <w:rFonts w:ascii="Trebuchet MS"/>
        </w:rPr>
        <w:t xml:space="preserve">.  The </w:t>
      </w:r>
      <w:del w:id="70" w:author="Dan Peckham" w:date="2015-03-30T16:18:00Z">
        <w:r w:rsidDel="00ED1F24">
          <w:rPr>
            <w:rFonts w:ascii="Trebuchet MS"/>
          </w:rPr>
          <w:delText>C</w:delText>
        </w:r>
      </w:del>
      <w:r>
        <w:rPr>
          <w:rFonts w:ascii="Trebuchet MS"/>
        </w:rPr>
        <w:t>BW app will be designed for widespread use, and will capture user images</w:t>
      </w:r>
      <w:ins w:id="71" w:author="Dan Peckham" w:date="2015-03-26T08:08:00Z">
        <w:r w:rsidR="00ED6AEC">
          <w:rPr>
            <w:rFonts w:ascii="Trebuchet MS"/>
          </w:rPr>
          <w:t xml:space="preserve"> and additional information in a simple submission form.</w:t>
        </w:r>
      </w:ins>
      <w:r>
        <w:rPr>
          <w:rFonts w:ascii="Trebuchet MS"/>
        </w:rPr>
        <w:t xml:space="preserve"> </w:t>
      </w:r>
      <w:ins w:id="72" w:author="Dan Peckham" w:date="2015-03-26T08:09:00Z">
        <w:r w:rsidR="00ED6AEC">
          <w:rPr>
            <w:rFonts w:ascii="Trebuchet MS"/>
          </w:rPr>
          <w:t>The goal of the app is to allow lay citizens to report potential blooms and provide pictures and basic background information to inform</w:t>
        </w:r>
      </w:ins>
      <w:ins w:id="73" w:author="Dan Peckham" w:date="2015-03-26T08:10:00Z">
        <w:r w:rsidR="00ED6AEC">
          <w:rPr>
            <w:rFonts w:ascii="Trebuchet MS"/>
          </w:rPr>
          <w:t xml:space="preserve"> regional collection of data and</w:t>
        </w:r>
      </w:ins>
      <w:ins w:id="74" w:author="Dan Peckham" w:date="2015-03-30T16:19:00Z">
        <w:r w:rsidR="00ED1F24">
          <w:rPr>
            <w:rFonts w:ascii="Trebuchet MS"/>
          </w:rPr>
          <w:t xml:space="preserve"> </w:t>
        </w:r>
      </w:ins>
      <w:r>
        <w:rPr>
          <w:rFonts w:ascii="Trebuchet MS"/>
        </w:rPr>
        <w:t>to compare to known cyanobacteria (Dirty Dozen).</w:t>
      </w:r>
      <w:del w:id="75" w:author="Dan Peckham" w:date="2015-03-25T17:31:00Z">
        <w:r w:rsidDel="007E63CD">
          <w:rPr>
            <w:rFonts w:ascii="Trebuchet MS"/>
          </w:rPr>
          <w:delText xml:space="preserve"> </w:delText>
        </w:r>
      </w:del>
      <w:r>
        <w:rPr>
          <w:rFonts w:ascii="Trebuchet MS"/>
        </w:rPr>
        <w:t xml:space="preserve"> </w:t>
      </w:r>
      <w:commentRangeStart w:id="76"/>
      <w:del w:id="77" w:author="Dan Peckham" w:date="2015-03-26T08:08:00Z">
        <w:r w:rsidDel="00ED6AEC">
          <w:rPr>
            <w:rFonts w:ascii="Trebuchet MS"/>
          </w:rPr>
          <w:delText xml:space="preserve">These images </w:delText>
        </w:r>
      </w:del>
      <w:ins w:id="78" w:author="Dan Peckham" w:date="2015-03-26T08:08:00Z">
        <w:r w:rsidR="00ED6AEC">
          <w:rPr>
            <w:rFonts w:ascii="Trebuchet MS"/>
          </w:rPr>
          <w:t xml:space="preserve">Reports </w:t>
        </w:r>
      </w:ins>
      <w:r>
        <w:rPr>
          <w:rFonts w:ascii="Trebuchet MS"/>
        </w:rPr>
        <w:t>will be submitted to the Cyanobacteria Workgroup.</w:t>
      </w:r>
      <w:commentRangeEnd w:id="76"/>
      <w:r w:rsidR="007E63CD">
        <w:rPr>
          <w:rStyle w:val="CommentReference"/>
          <w:rFonts w:ascii="Times New Roman" w:eastAsia="Arial Unicode MS" w:hAnsi="Times New Roman" w:cs="Times New Roman"/>
          <w:color w:val="auto"/>
        </w:rPr>
        <w:commentReference w:id="76"/>
      </w:r>
      <w:ins w:id="79" w:author="Dan Peckham" w:date="2015-03-26T08:10:00Z">
        <w:r w:rsidR="00ED6AEC">
          <w:rPr>
            <w:rFonts w:ascii="Trebuchet MS"/>
          </w:rPr>
          <w:t xml:space="preserve"> Information to be collected</w:t>
        </w:r>
      </w:ins>
      <w:ins w:id="80" w:author="Dan Peckham" w:date="2015-03-26T16:00:00Z">
        <w:r w:rsidR="00236D11">
          <w:rPr>
            <w:rFonts w:ascii="Trebuchet MS"/>
          </w:rPr>
          <w:t xml:space="preserve"> may include</w:t>
        </w:r>
      </w:ins>
      <w:ins w:id="81" w:author="Dan Peckham" w:date="2015-03-26T08:10:00Z">
        <w:r w:rsidR="00ED6AEC">
          <w:rPr>
            <w:rFonts w:ascii="Trebuchet MS"/>
          </w:rPr>
          <w:t>:</w:t>
        </w:r>
      </w:ins>
    </w:p>
    <w:p w14:paraId="5D8B2E1A" w14:textId="77777777" w:rsidR="00ED6AEC" w:rsidRDefault="00ED6AEC">
      <w:pPr>
        <w:pStyle w:val="ListParagraph"/>
        <w:numPr>
          <w:ilvl w:val="0"/>
          <w:numId w:val="10"/>
        </w:numPr>
        <w:jc w:val="both"/>
        <w:rPr>
          <w:ins w:id="82" w:author="Dan Peckham" w:date="2015-03-26T08:31:00Z"/>
          <w:rFonts w:ascii="Trebuchet MS"/>
        </w:rPr>
        <w:pPrChange w:id="83" w:author="Dan Peckham" w:date="2015-03-26T08:30:00Z">
          <w:pPr>
            <w:pStyle w:val="ListParagraph"/>
            <w:ind w:left="0"/>
            <w:jc w:val="both"/>
          </w:pPr>
        </w:pPrChange>
      </w:pPr>
      <w:commentRangeStart w:id="84"/>
      <w:ins w:id="85" w:author="Dan Peckham" w:date="2015-03-26T08:31:00Z">
        <w:r>
          <w:rPr>
            <w:rFonts w:ascii="Trebuchet MS"/>
          </w:rPr>
          <w:t>Full Name</w:t>
        </w:r>
      </w:ins>
    </w:p>
    <w:p w14:paraId="3F7473C9" w14:textId="77777777" w:rsidR="00ED6AEC" w:rsidRDefault="00ED6AEC">
      <w:pPr>
        <w:pStyle w:val="ListParagraph"/>
        <w:numPr>
          <w:ilvl w:val="0"/>
          <w:numId w:val="10"/>
        </w:numPr>
        <w:jc w:val="both"/>
        <w:rPr>
          <w:ins w:id="86" w:author="Dan Peckham" w:date="2015-03-26T08:32:00Z"/>
          <w:rFonts w:ascii="Trebuchet MS"/>
        </w:rPr>
        <w:pPrChange w:id="87" w:author="Dan Peckham" w:date="2015-03-26T08:30:00Z">
          <w:pPr>
            <w:pStyle w:val="ListParagraph"/>
            <w:ind w:left="0"/>
            <w:jc w:val="both"/>
          </w:pPr>
        </w:pPrChange>
      </w:pPr>
      <w:ins w:id="88" w:author="Dan Peckham" w:date="2015-03-26T08:31:00Z">
        <w:r>
          <w:rPr>
            <w:rFonts w:ascii="Trebuchet MS"/>
          </w:rPr>
          <w:t xml:space="preserve">Contact </w:t>
        </w:r>
      </w:ins>
      <w:ins w:id="89" w:author="Dan Peckham" w:date="2015-03-26T08:32:00Z">
        <w:r>
          <w:rPr>
            <w:rFonts w:ascii="Trebuchet MS"/>
          </w:rPr>
          <w:t>Email</w:t>
        </w:r>
      </w:ins>
      <w:commentRangeEnd w:id="84"/>
      <w:ins w:id="90" w:author="Dan Peckham" w:date="2015-03-26T08:33:00Z">
        <w:r>
          <w:rPr>
            <w:rStyle w:val="CommentReference"/>
            <w:rFonts w:ascii="Times New Roman" w:eastAsia="Arial Unicode MS" w:hAnsi="Times New Roman" w:cs="Times New Roman"/>
            <w:color w:val="auto"/>
          </w:rPr>
          <w:commentReference w:id="84"/>
        </w:r>
      </w:ins>
    </w:p>
    <w:p w14:paraId="718AC5C6" w14:textId="77777777" w:rsidR="00ED6AEC" w:rsidRDefault="00ED6AEC">
      <w:pPr>
        <w:pStyle w:val="ListParagraph"/>
        <w:numPr>
          <w:ilvl w:val="0"/>
          <w:numId w:val="10"/>
        </w:numPr>
        <w:jc w:val="both"/>
        <w:rPr>
          <w:ins w:id="91" w:author="Dan Peckham" w:date="2015-03-26T08:31:00Z"/>
          <w:rFonts w:ascii="Trebuchet MS"/>
        </w:rPr>
        <w:pPrChange w:id="92" w:author="Dan Peckham" w:date="2015-03-26T08:30:00Z">
          <w:pPr>
            <w:pStyle w:val="ListParagraph"/>
            <w:ind w:left="0"/>
            <w:jc w:val="both"/>
          </w:pPr>
        </w:pPrChange>
      </w:pPr>
      <w:ins w:id="93" w:author="Dan Peckham" w:date="2015-03-26T08:32:00Z">
        <w:r>
          <w:rPr>
            <w:rFonts w:ascii="Trebuchet MS"/>
          </w:rPr>
          <w:t>Date</w:t>
        </w:r>
      </w:ins>
    </w:p>
    <w:p w14:paraId="73D24260" w14:textId="77777777" w:rsidR="00ED6AEC" w:rsidRPr="00ED6AEC" w:rsidRDefault="00ED6AEC">
      <w:pPr>
        <w:pStyle w:val="ListParagraph"/>
        <w:numPr>
          <w:ilvl w:val="0"/>
          <w:numId w:val="10"/>
        </w:numPr>
        <w:jc w:val="both"/>
        <w:rPr>
          <w:ins w:id="94" w:author="Dan Peckham" w:date="2015-03-26T08:32:00Z"/>
          <w:rFonts w:ascii="Trebuchet MS"/>
          <w:rPrChange w:id="95" w:author="Dan Peckham" w:date="2015-03-26T08:32:00Z">
            <w:rPr>
              <w:ins w:id="96" w:author="Dan Peckham" w:date="2015-03-26T08:32:00Z"/>
            </w:rPr>
          </w:rPrChange>
        </w:rPr>
        <w:pPrChange w:id="97" w:author="Dan Peckham" w:date="2015-03-26T08:32:00Z">
          <w:pPr>
            <w:pStyle w:val="ListParagraph"/>
            <w:ind w:left="0"/>
            <w:jc w:val="both"/>
          </w:pPr>
        </w:pPrChange>
      </w:pPr>
      <w:commentRangeStart w:id="98"/>
      <w:ins w:id="99" w:author="Dan Peckham" w:date="2015-03-26T08:32:00Z">
        <w:r>
          <w:rPr>
            <w:rFonts w:ascii="Trebuchet MS"/>
          </w:rPr>
          <w:t>Bloom Photo</w:t>
        </w:r>
      </w:ins>
      <w:ins w:id="100" w:author="Dan Peckham" w:date="2015-03-30T15:46:00Z">
        <w:r w:rsidR="00C0775C">
          <w:rPr>
            <w:rFonts w:ascii="Trebuchet MS"/>
          </w:rPr>
          <w:t xml:space="preserve">s </w:t>
        </w:r>
        <w:r w:rsidR="00C0775C">
          <w:rPr>
            <w:rFonts w:ascii="Trebuchet MS"/>
          </w:rPr>
          <w:t>–</w:t>
        </w:r>
        <w:r w:rsidR="00C0775C">
          <w:rPr>
            <w:rFonts w:ascii="Trebuchet MS"/>
          </w:rPr>
          <w:t xml:space="preserve"> along shore, macro photo up the coast, and room for others (max of 4 photos)</w:t>
        </w:r>
      </w:ins>
      <w:commentRangeEnd w:id="98"/>
      <w:ins w:id="101" w:author="Dan Peckham" w:date="2015-03-30T16:20:00Z">
        <w:r w:rsidR="00ED1F24">
          <w:rPr>
            <w:rStyle w:val="CommentReference"/>
            <w:rFonts w:ascii="Times New Roman" w:eastAsia="Arial Unicode MS" w:hAnsi="Times New Roman" w:cs="Times New Roman"/>
            <w:color w:val="auto"/>
          </w:rPr>
          <w:commentReference w:id="98"/>
        </w:r>
      </w:ins>
    </w:p>
    <w:p w14:paraId="64494A0B" w14:textId="77777777" w:rsidR="00ED6AEC" w:rsidRPr="00ED6AEC" w:rsidRDefault="00ED6AEC">
      <w:pPr>
        <w:pStyle w:val="ListParagraph"/>
        <w:numPr>
          <w:ilvl w:val="0"/>
          <w:numId w:val="10"/>
        </w:numPr>
        <w:jc w:val="both"/>
        <w:rPr>
          <w:ins w:id="102" w:author="Dan Peckham" w:date="2015-03-26T08:31:00Z"/>
          <w:rFonts w:ascii="Trebuchet MS"/>
          <w:rPrChange w:id="103" w:author="Dan Peckham" w:date="2015-03-26T08:32:00Z">
            <w:rPr>
              <w:ins w:id="104" w:author="Dan Peckham" w:date="2015-03-26T08:31:00Z"/>
            </w:rPr>
          </w:rPrChange>
        </w:rPr>
        <w:pPrChange w:id="105" w:author="Dan Peckham" w:date="2015-03-26T08:32:00Z">
          <w:pPr>
            <w:pStyle w:val="ListParagraph"/>
            <w:ind w:left="0"/>
            <w:jc w:val="both"/>
          </w:pPr>
        </w:pPrChange>
      </w:pPr>
      <w:ins w:id="106" w:author="Dan Peckham" w:date="2015-03-26T08:31:00Z">
        <w:r>
          <w:rPr>
            <w:rFonts w:ascii="Trebuchet MS"/>
          </w:rPr>
          <w:t>GPS location of photo</w:t>
        </w:r>
      </w:ins>
    </w:p>
    <w:p w14:paraId="6AAA7ADC" w14:textId="77777777" w:rsidR="00ED6AEC" w:rsidRPr="00ED6AEC" w:rsidRDefault="00ED6AEC">
      <w:pPr>
        <w:pStyle w:val="ListParagraph"/>
        <w:numPr>
          <w:ilvl w:val="0"/>
          <w:numId w:val="10"/>
        </w:numPr>
        <w:jc w:val="both"/>
        <w:rPr>
          <w:ins w:id="107" w:author="Dan Peckham" w:date="2015-03-26T08:30:00Z"/>
          <w:rFonts w:ascii="Trebuchet MS"/>
          <w:rPrChange w:id="108" w:author="Dan Peckham" w:date="2015-03-26T08:35:00Z">
            <w:rPr>
              <w:ins w:id="109" w:author="Dan Peckham" w:date="2015-03-26T08:30:00Z"/>
            </w:rPr>
          </w:rPrChange>
        </w:rPr>
        <w:pPrChange w:id="110" w:author="Dan Peckham" w:date="2015-03-26T08:35:00Z">
          <w:pPr>
            <w:pStyle w:val="ListParagraph"/>
            <w:ind w:left="0"/>
            <w:jc w:val="both"/>
          </w:pPr>
        </w:pPrChange>
      </w:pPr>
      <w:ins w:id="111" w:author="Dan Peckham" w:date="2015-03-26T08:30:00Z">
        <w:r>
          <w:rPr>
            <w:rFonts w:ascii="Trebuchet MS"/>
          </w:rPr>
          <w:t>Weather information</w:t>
        </w:r>
      </w:ins>
    </w:p>
    <w:p w14:paraId="29383539" w14:textId="77777777" w:rsidR="00ED6AEC" w:rsidRDefault="00ED6AEC">
      <w:pPr>
        <w:pStyle w:val="ListParagraph"/>
        <w:numPr>
          <w:ilvl w:val="0"/>
          <w:numId w:val="10"/>
        </w:numPr>
        <w:jc w:val="both"/>
        <w:rPr>
          <w:ins w:id="112" w:author="Dan Peckham" w:date="2015-03-26T08:35:00Z"/>
          <w:rFonts w:ascii="Trebuchet MS"/>
        </w:rPr>
        <w:pPrChange w:id="113" w:author="Dan Peckham" w:date="2015-03-26T08:32:00Z">
          <w:pPr>
            <w:pStyle w:val="ListParagraph"/>
            <w:ind w:left="0"/>
            <w:jc w:val="both"/>
          </w:pPr>
        </w:pPrChange>
      </w:pPr>
      <w:ins w:id="114" w:author="Dan Peckham" w:date="2015-03-26T08:31:00Z">
        <w:r>
          <w:rPr>
            <w:rFonts w:ascii="Trebuchet MS"/>
          </w:rPr>
          <w:t>Additional notes?</w:t>
        </w:r>
      </w:ins>
    </w:p>
    <w:p w14:paraId="6C5E8360" w14:textId="77777777" w:rsidR="00ED6AEC" w:rsidRDefault="00ED6AEC">
      <w:pPr>
        <w:pStyle w:val="ListParagraph"/>
        <w:numPr>
          <w:ilvl w:val="1"/>
          <w:numId w:val="10"/>
        </w:numPr>
        <w:jc w:val="both"/>
        <w:rPr>
          <w:ins w:id="115" w:author="Dan Peckham" w:date="2015-03-26T08:36:00Z"/>
          <w:rFonts w:ascii="Trebuchet MS"/>
        </w:rPr>
        <w:pPrChange w:id="116" w:author="Dan Peckham" w:date="2015-03-26T08:35:00Z">
          <w:pPr>
            <w:pStyle w:val="ListParagraph"/>
            <w:ind w:left="0"/>
            <w:jc w:val="both"/>
          </w:pPr>
        </w:pPrChange>
      </w:pPr>
      <w:ins w:id="117" w:author="Dan Peckham" w:date="2015-03-26T08:35:00Z">
        <w:r>
          <w:rPr>
            <w:rFonts w:ascii="Trebuchet MS"/>
          </w:rPr>
          <w:t xml:space="preserve">Describe the location of the </w:t>
        </w:r>
      </w:ins>
      <w:ins w:id="118" w:author="Dan Peckham" w:date="2015-03-26T08:36:00Z">
        <w:r w:rsidRPr="00ED6AEC">
          <w:rPr>
            <w:rFonts w:ascii="Trebuchet MS"/>
          </w:rPr>
          <w:t>bloom in the water body (e.g. center of lake, at the boat dock, at the beach)</w:t>
        </w:r>
      </w:ins>
    </w:p>
    <w:p w14:paraId="00E2F882" w14:textId="77777777" w:rsidR="00ED6AEC" w:rsidRDefault="00ED6AEC">
      <w:pPr>
        <w:pStyle w:val="ListParagraph"/>
        <w:numPr>
          <w:ilvl w:val="1"/>
          <w:numId w:val="10"/>
        </w:numPr>
        <w:jc w:val="both"/>
        <w:rPr>
          <w:ins w:id="119" w:author="Dan Peckham" w:date="2015-03-26T08:36:00Z"/>
          <w:rFonts w:ascii="Trebuchet MS"/>
        </w:rPr>
        <w:pPrChange w:id="120" w:author="Dan Peckham" w:date="2015-03-26T08:35:00Z">
          <w:pPr>
            <w:pStyle w:val="ListParagraph"/>
            <w:ind w:left="0"/>
            <w:jc w:val="both"/>
          </w:pPr>
        </w:pPrChange>
      </w:pPr>
      <w:ins w:id="121" w:author="Dan Peckham" w:date="2015-03-26T08:36:00Z">
        <w:r w:rsidRPr="00ED6AEC">
          <w:rPr>
            <w:rFonts w:ascii="Trebuchet MS"/>
          </w:rPr>
          <w:t>Is the bloom at a lake with public access for boating, fishing, and bathing?</w:t>
        </w:r>
      </w:ins>
    </w:p>
    <w:p w14:paraId="1E6445CE" w14:textId="77777777" w:rsidR="00ED6AEC" w:rsidRDefault="00ED6AEC">
      <w:pPr>
        <w:pStyle w:val="ListParagraph"/>
        <w:numPr>
          <w:ilvl w:val="1"/>
          <w:numId w:val="10"/>
        </w:numPr>
        <w:jc w:val="both"/>
        <w:rPr>
          <w:ins w:id="122" w:author="Dan Peckham" w:date="2015-03-26T08:36:00Z"/>
          <w:rFonts w:ascii="Trebuchet MS"/>
        </w:rPr>
        <w:pPrChange w:id="123" w:author="Dan Peckham" w:date="2015-03-26T08:35:00Z">
          <w:pPr>
            <w:pStyle w:val="ListParagraph"/>
            <w:ind w:left="0"/>
            <w:jc w:val="both"/>
          </w:pPr>
        </w:pPrChange>
      </w:pPr>
      <w:ins w:id="124" w:author="Dan Peckham" w:date="2015-03-26T08:36:00Z">
        <w:r w:rsidRPr="00ED6AEC">
          <w:rPr>
            <w:rFonts w:ascii="Trebuchet MS"/>
          </w:rPr>
          <w:t>Is the bloom near a publicly or privately owned beach? If yes, what is the name or the owner of the beach?</w:t>
        </w:r>
      </w:ins>
    </w:p>
    <w:p w14:paraId="07D6BA9F" w14:textId="77777777" w:rsidR="00ED6AEC" w:rsidRDefault="00C0775C">
      <w:pPr>
        <w:pStyle w:val="ListParagraph"/>
        <w:numPr>
          <w:ilvl w:val="1"/>
          <w:numId w:val="10"/>
        </w:numPr>
        <w:jc w:val="both"/>
        <w:rPr>
          <w:ins w:id="125" w:author="Dan Peckham" w:date="2015-03-26T08:36:00Z"/>
          <w:rFonts w:ascii="Trebuchet MS"/>
        </w:rPr>
        <w:pPrChange w:id="126" w:author="Dan Peckham" w:date="2015-03-26T08:35:00Z">
          <w:pPr>
            <w:pStyle w:val="ListParagraph"/>
            <w:ind w:left="0"/>
            <w:jc w:val="both"/>
          </w:pPr>
        </w:pPrChange>
      </w:pPr>
      <w:ins w:id="127" w:author="Dan Peckham" w:date="2015-03-26T08:36:00Z">
        <w:r>
          <w:rPr>
            <w:rFonts w:ascii="Trebuchet MS"/>
          </w:rPr>
          <w:t xml:space="preserve">Estimate the size </w:t>
        </w:r>
        <w:r w:rsidR="00ED6AEC" w:rsidRPr="00ED6AEC">
          <w:rPr>
            <w:rFonts w:ascii="Trebuchet MS"/>
          </w:rPr>
          <w:t>or the extent of the bloom</w:t>
        </w:r>
      </w:ins>
    </w:p>
    <w:p w14:paraId="53C20904" w14:textId="77777777" w:rsidR="00C0775C" w:rsidRPr="00ED1F24" w:rsidRDefault="00C0775C">
      <w:pPr>
        <w:pStyle w:val="ListParagraph"/>
        <w:numPr>
          <w:ilvl w:val="2"/>
          <w:numId w:val="10"/>
        </w:numPr>
        <w:jc w:val="both"/>
        <w:rPr>
          <w:ins w:id="128" w:author="Dan Peckham" w:date="2015-03-26T08:10:00Z"/>
          <w:rFonts w:ascii="Trebuchet MS"/>
          <w:rPrChange w:id="129" w:author="Dan Peckham" w:date="2015-03-30T16:21:00Z">
            <w:rPr>
              <w:ins w:id="130" w:author="Dan Peckham" w:date="2015-03-26T08:10:00Z"/>
            </w:rPr>
          </w:rPrChange>
        </w:rPr>
        <w:pPrChange w:id="131" w:author="Dan Peckham" w:date="2015-03-30T16:21:00Z">
          <w:pPr>
            <w:pStyle w:val="ListParagraph"/>
            <w:ind w:left="0"/>
            <w:jc w:val="both"/>
          </w:pPr>
        </w:pPrChange>
      </w:pPr>
      <w:ins w:id="132" w:author="Dan Peckham" w:date="2015-03-30T15:48:00Z">
        <w:r>
          <w:rPr>
            <w:rFonts w:ascii="Trebuchet MS"/>
          </w:rPr>
          <w:t>Use common terms</w:t>
        </w:r>
      </w:ins>
      <w:ins w:id="133" w:author="Dan Peckham" w:date="2015-03-30T16:22:00Z">
        <w:r w:rsidR="007C618F">
          <w:rPr>
            <w:rFonts w:ascii="Trebuchet MS"/>
          </w:rPr>
          <w:t xml:space="preserve"> in dropdown options</w:t>
        </w:r>
      </w:ins>
      <w:ins w:id="134" w:author="Dan Peckham" w:date="2015-03-30T15:48:00Z">
        <w:r>
          <w:rPr>
            <w:rFonts w:ascii="Trebuchet MS"/>
          </w:rPr>
          <w:t xml:space="preserve">: larger than a football field, </w:t>
        </w:r>
      </w:ins>
      <w:ins w:id="135" w:author="Dan Peckham" w:date="2015-03-30T15:49:00Z">
        <w:r>
          <w:rPr>
            <w:rFonts w:ascii="Trebuchet MS"/>
          </w:rPr>
          <w:t>between a football field and a tennis court, between a</w:t>
        </w:r>
      </w:ins>
      <w:ins w:id="136" w:author="Dan Peckham" w:date="2015-03-30T15:50:00Z">
        <w:r>
          <w:rPr>
            <w:rFonts w:ascii="Trebuchet MS"/>
          </w:rPr>
          <w:t xml:space="preserve"> tennis </w:t>
        </w:r>
      </w:ins>
      <w:ins w:id="137" w:author="Dan Peckham" w:date="2015-03-30T15:49:00Z">
        <w:r>
          <w:rPr>
            <w:rFonts w:ascii="Trebuchet MS"/>
          </w:rPr>
          <w:t xml:space="preserve"> bigger than a sedan</w:t>
        </w:r>
      </w:ins>
      <w:ins w:id="138" w:author="Dan Peckham" w:date="2015-03-30T16:21:00Z">
        <w:r w:rsidR="00ED1F24">
          <w:rPr>
            <w:rFonts w:ascii="Trebuchet MS"/>
          </w:rPr>
          <w:t>, smaller than a sedan</w:t>
        </w:r>
      </w:ins>
    </w:p>
    <w:p w14:paraId="55E0B6D4" w14:textId="77777777" w:rsidR="00ED6AEC" w:rsidRDefault="00ED6AEC" w:rsidP="00ED6AEC">
      <w:pPr>
        <w:pStyle w:val="Heading"/>
        <w:jc w:val="both"/>
        <w:rPr>
          <w:ins w:id="139" w:author="Dan Peckham" w:date="2015-03-26T08:15:00Z"/>
          <w:rFonts w:ascii="Times New Roman"/>
        </w:rPr>
      </w:pPr>
      <w:ins w:id="140" w:author="Dan Peckham" w:date="2015-03-26T08:14:00Z">
        <w:r>
          <w:rPr>
            <w:rFonts w:ascii="Times New Roman"/>
          </w:rPr>
          <w:t>Timeline</w:t>
        </w:r>
      </w:ins>
    </w:p>
    <w:p w14:paraId="28D2D967" w14:textId="77777777" w:rsidR="00ED6AEC" w:rsidRPr="006030F5" w:rsidRDefault="00ED6AEC" w:rsidP="00ED6AEC">
      <w:pPr>
        <w:pStyle w:val="Body"/>
        <w:jc w:val="both"/>
        <w:rPr>
          <w:ins w:id="141" w:author="Dan Peckham" w:date="2015-03-26T08:15:00Z"/>
          <w:rFonts w:ascii="Trebuchet M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6AEC" w14:paraId="1AEA6122" w14:textId="77777777" w:rsidTr="00ED6AEC">
        <w:trPr>
          <w:ins w:id="142" w:author="Dan Peckham" w:date="2015-03-26T08:14:00Z"/>
        </w:trPr>
        <w:tc>
          <w:tcPr>
            <w:tcW w:w="4788" w:type="dxa"/>
          </w:tcPr>
          <w:p w14:paraId="3BEB1DF5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43" w:author="Dan Peckham" w:date="2015-03-26T08:14:00Z"/>
              </w:rPr>
            </w:pPr>
            <w:ins w:id="144" w:author="Dan Peckham" w:date="2015-03-26T08:18:00Z">
              <w:r>
                <w:t>Project begins</w:t>
              </w:r>
            </w:ins>
          </w:p>
        </w:tc>
        <w:tc>
          <w:tcPr>
            <w:tcW w:w="4788" w:type="dxa"/>
          </w:tcPr>
          <w:p w14:paraId="45E91C2A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45" w:author="Dan Peckham" w:date="2015-03-26T08:14:00Z"/>
              </w:rPr>
            </w:pPr>
          </w:p>
        </w:tc>
      </w:tr>
      <w:tr w:rsidR="00ED6AEC" w14:paraId="3182647B" w14:textId="77777777" w:rsidTr="00ED6AEC">
        <w:trPr>
          <w:ins w:id="146" w:author="Dan Peckham" w:date="2015-03-26T08:14:00Z"/>
        </w:trPr>
        <w:tc>
          <w:tcPr>
            <w:tcW w:w="4788" w:type="dxa"/>
          </w:tcPr>
          <w:p w14:paraId="2C9D2214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47" w:author="Dan Peckham" w:date="2015-03-26T08:14:00Z"/>
              </w:rPr>
            </w:pPr>
          </w:p>
        </w:tc>
        <w:tc>
          <w:tcPr>
            <w:tcW w:w="4788" w:type="dxa"/>
          </w:tcPr>
          <w:p w14:paraId="2331331B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48" w:author="Dan Peckham" w:date="2015-03-26T08:14:00Z"/>
              </w:rPr>
            </w:pPr>
          </w:p>
        </w:tc>
      </w:tr>
      <w:tr w:rsidR="00ED6AEC" w14:paraId="1FEEE4BE" w14:textId="77777777" w:rsidTr="00ED6AEC">
        <w:trPr>
          <w:ins w:id="149" w:author="Dan Peckham" w:date="2015-03-26T08:14:00Z"/>
        </w:trPr>
        <w:tc>
          <w:tcPr>
            <w:tcW w:w="4788" w:type="dxa"/>
          </w:tcPr>
          <w:p w14:paraId="72559C12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50" w:author="Dan Peckham" w:date="2015-03-26T08:14:00Z"/>
              </w:rPr>
            </w:pPr>
            <w:ins w:id="151" w:author="Dan Peckham" w:date="2015-03-26T08:14:00Z">
              <w:r>
                <w:t xml:space="preserve">Present first draft </w:t>
              </w:r>
            </w:ins>
            <w:ins w:id="152" w:author="Dan Peckham" w:date="2015-03-26T08:15:00Z">
              <w:r>
                <w:t xml:space="preserve">of CMA </w:t>
              </w:r>
            </w:ins>
            <w:ins w:id="153" w:author="Dan Peckham" w:date="2015-03-26T08:14:00Z">
              <w:r>
                <w:t>to Cyanobacteria WG via webinar</w:t>
              </w:r>
            </w:ins>
          </w:p>
        </w:tc>
        <w:tc>
          <w:tcPr>
            <w:tcW w:w="4788" w:type="dxa"/>
          </w:tcPr>
          <w:p w14:paraId="59515320" w14:textId="77777777" w:rsidR="00ED6AEC" w:rsidRDefault="00ED6AE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54" w:author="Dan Peckham" w:date="2015-03-26T08:14:00Z"/>
              </w:rPr>
            </w:pPr>
            <w:ins w:id="155" w:author="Dan Peckham" w:date="2015-03-26T08:14:00Z">
              <w:r>
                <w:t>April 22</w:t>
              </w:r>
            </w:ins>
          </w:p>
        </w:tc>
      </w:tr>
      <w:tr w:rsidR="00ED6AEC" w14:paraId="4C3EB39F" w14:textId="77777777" w:rsidTr="00ED6AEC">
        <w:trPr>
          <w:ins w:id="156" w:author="Dan Peckham" w:date="2015-03-26T08:14:00Z"/>
        </w:trPr>
        <w:tc>
          <w:tcPr>
            <w:tcW w:w="4788" w:type="dxa"/>
          </w:tcPr>
          <w:p w14:paraId="2ACA1901" w14:textId="77777777" w:rsidR="00ED6AEC" w:rsidRDefault="00C0775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57" w:author="Dan Peckham" w:date="2015-03-26T08:14:00Z"/>
              </w:rPr>
            </w:pPr>
            <w:ins w:id="158" w:author="Dan Peckham" w:date="2015-03-30T15:50:00Z">
              <w:r>
                <w:t>Complete second draft</w:t>
              </w:r>
            </w:ins>
          </w:p>
        </w:tc>
        <w:tc>
          <w:tcPr>
            <w:tcW w:w="4788" w:type="dxa"/>
          </w:tcPr>
          <w:p w14:paraId="262DF5E2" w14:textId="77777777" w:rsidR="00ED6AEC" w:rsidRDefault="00C0775C" w:rsidP="00C077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59" w:author="Dan Peckham" w:date="2015-03-26T08:14:00Z"/>
              </w:rPr>
            </w:pPr>
            <w:ins w:id="160" w:author="Dan Peckham" w:date="2015-03-30T15:50:00Z">
              <w:r>
                <w:t>May 19</w:t>
              </w:r>
            </w:ins>
          </w:p>
        </w:tc>
      </w:tr>
      <w:tr w:rsidR="00C0775C" w14:paraId="245BE1EA" w14:textId="77777777" w:rsidTr="00ED6AEC">
        <w:trPr>
          <w:ins w:id="161" w:author="Dan Peckham" w:date="2015-03-26T08:14:00Z"/>
        </w:trPr>
        <w:tc>
          <w:tcPr>
            <w:tcW w:w="4788" w:type="dxa"/>
          </w:tcPr>
          <w:p w14:paraId="1C7DB068" w14:textId="77777777" w:rsidR="00C0775C" w:rsidRDefault="00C0775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62" w:author="Dan Peckham" w:date="2015-03-26T08:14:00Z"/>
              </w:rPr>
            </w:pPr>
            <w:ins w:id="163" w:author="Dan Peckham" w:date="2015-03-30T15:50:00Z">
              <w:r>
                <w:t>Complete final version</w:t>
              </w:r>
            </w:ins>
          </w:p>
        </w:tc>
        <w:tc>
          <w:tcPr>
            <w:tcW w:w="4788" w:type="dxa"/>
          </w:tcPr>
          <w:p w14:paraId="1CE550DD" w14:textId="77777777" w:rsidR="00C0775C" w:rsidRDefault="00C0775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64" w:author="Dan Peckham" w:date="2015-03-26T08:14:00Z"/>
              </w:rPr>
            </w:pPr>
            <w:ins w:id="165" w:author="Dan Peckham" w:date="2015-03-30T15:50:00Z">
              <w:r>
                <w:t>June 1</w:t>
              </w:r>
            </w:ins>
          </w:p>
        </w:tc>
      </w:tr>
      <w:tr w:rsidR="00C0775C" w14:paraId="12AA9CE4" w14:textId="77777777" w:rsidTr="00ED6AEC">
        <w:trPr>
          <w:ins w:id="166" w:author="Dan Peckham" w:date="2015-03-26T08:14:00Z"/>
        </w:trPr>
        <w:tc>
          <w:tcPr>
            <w:tcW w:w="4788" w:type="dxa"/>
          </w:tcPr>
          <w:p w14:paraId="73F68740" w14:textId="77777777" w:rsidR="00C0775C" w:rsidRDefault="00C0775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67" w:author="Dan Peckham" w:date="2015-03-26T08:14:00Z"/>
              </w:rPr>
            </w:pPr>
            <w:ins w:id="168" w:author="Dan Peckham" w:date="2015-03-30T15:50:00Z">
              <w:r>
                <w:t>Sampling begins</w:t>
              </w:r>
            </w:ins>
          </w:p>
        </w:tc>
        <w:tc>
          <w:tcPr>
            <w:tcW w:w="4788" w:type="dxa"/>
          </w:tcPr>
          <w:p w14:paraId="53AF99C2" w14:textId="77777777" w:rsidR="00C0775C" w:rsidRDefault="00C0775C" w:rsidP="00ED6AE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ns w:id="169" w:author="Dan Peckham" w:date="2015-03-26T08:14:00Z"/>
              </w:rPr>
            </w:pPr>
          </w:p>
        </w:tc>
      </w:tr>
    </w:tbl>
    <w:p w14:paraId="3651A282" w14:textId="77777777" w:rsidR="00ED6AEC" w:rsidDel="00ED6AEC" w:rsidRDefault="00ED6AEC">
      <w:pPr>
        <w:pStyle w:val="ListParagraph"/>
        <w:ind w:left="0"/>
        <w:jc w:val="both"/>
        <w:rPr>
          <w:del w:id="170" w:author="Dan Peckham" w:date="2015-03-26T08:26:00Z"/>
        </w:rPr>
      </w:pPr>
    </w:p>
    <w:p w14:paraId="74D41A3C" w14:textId="77777777" w:rsidR="005B482A" w:rsidRDefault="00ED6AEC">
      <w:pPr>
        <w:pStyle w:val="Heading"/>
        <w:jc w:val="both"/>
      </w:pPr>
      <w:ins w:id="171" w:author="Dan Peckham" w:date="2015-03-26T08:21:00Z">
        <w:r>
          <w:rPr>
            <w:rFonts w:ascii="Times New Roman"/>
          </w:rPr>
          <w:t xml:space="preserve">Deliverables and </w:t>
        </w:r>
      </w:ins>
      <w:r w:rsidR="00B2318D">
        <w:rPr>
          <w:rFonts w:ascii="Times New Roman"/>
        </w:rPr>
        <w:t>Cost Estimate</w:t>
      </w:r>
    </w:p>
    <w:p w14:paraId="07FF54CE" w14:textId="77777777" w:rsidR="005B482A" w:rsidRDefault="005B482A">
      <w:pPr>
        <w:pStyle w:val="Body"/>
      </w:pPr>
    </w:p>
    <w:p w14:paraId="6965109D" w14:textId="77777777" w:rsidR="00ED6AEC" w:rsidRPr="00ED6AEC" w:rsidRDefault="00ED6AEC">
      <w:pPr>
        <w:pStyle w:val="Body"/>
        <w:jc w:val="both"/>
        <w:rPr>
          <w:ins w:id="172" w:author="Dan Peckham" w:date="2015-03-26T08:13:00Z"/>
          <w:rFonts w:ascii="Trebuchet MS"/>
          <w:b/>
          <w:rPrChange w:id="173" w:author="Dan Peckham" w:date="2015-03-26T08:13:00Z">
            <w:rPr>
              <w:ins w:id="174" w:author="Dan Peckham" w:date="2015-03-26T08:13:00Z"/>
              <w:rFonts w:ascii="Trebuchet MS"/>
            </w:rPr>
          </w:rPrChange>
        </w:rPr>
      </w:pPr>
      <w:ins w:id="175" w:author="Dan Peckham" w:date="2015-03-26T08:13:00Z">
        <w:r w:rsidRPr="00ED6AEC">
          <w:rPr>
            <w:rFonts w:ascii="Trebuchet MS"/>
            <w:b/>
            <w:rPrChange w:id="176" w:author="Dan Peckham" w:date="2015-03-26T08:13:00Z">
              <w:rPr>
                <w:rFonts w:ascii="Trebuchet MS"/>
              </w:rPr>
            </w:rPrChange>
          </w:rPr>
          <w:t>CMA</w:t>
        </w:r>
      </w:ins>
    </w:p>
    <w:p w14:paraId="653B5690" w14:textId="77777777" w:rsidR="005B482A" w:rsidRDefault="00B2318D">
      <w:pPr>
        <w:pStyle w:val="Body"/>
        <w:jc w:val="both"/>
      </w:pPr>
      <w:r>
        <w:rPr>
          <w:rFonts w:ascii="Trebuchet MS"/>
        </w:rPr>
        <w:t>This work will be done by contractors with specific expertise in app development using Titanium software.  The production and distribution of the CMA app will be completed</w:t>
      </w:r>
      <w:ins w:id="177" w:author="Dan Peckham" w:date="2015-03-26T08:20:00Z">
        <w:r w:rsidR="00ED6AEC">
          <w:rPr>
            <w:rFonts w:ascii="Trebuchet MS"/>
          </w:rPr>
          <w:t xml:space="preserve"> in accordance with the timeline above</w:t>
        </w:r>
      </w:ins>
      <w:del w:id="178" w:author="Dan Peckham" w:date="2015-03-26T08:20:00Z">
        <w:r w:rsidDel="00ED6AEC">
          <w:rPr>
            <w:rFonts w:ascii="Trebuchet MS"/>
          </w:rPr>
          <w:delText xml:space="preserve"> prior to the 2015 field season</w:delText>
        </w:r>
      </w:del>
      <w:r>
        <w:rPr>
          <w:rFonts w:ascii="Trebuchet MS"/>
        </w:rPr>
        <w:t>.  Prompt delivery of the app will require timely review and feedback from the workgroup.  The 2015 app as describe</w:t>
      </w:r>
      <w:ins w:id="179" w:author="Dan Peckham" w:date="2015-03-26T08:19:00Z">
        <w:r w:rsidR="00ED6AEC">
          <w:rPr>
            <w:rFonts w:ascii="Trebuchet MS"/>
          </w:rPr>
          <w:t>d</w:t>
        </w:r>
      </w:ins>
      <w:r>
        <w:rPr>
          <w:rFonts w:ascii="Trebuchet MS"/>
        </w:rPr>
        <w:t xml:space="preserve"> above can be delivered for $3000.00.  The contractors will be available for weekly meetings if necessary, for review.  The contractors will also provide </w:t>
      </w:r>
      <w:commentRangeStart w:id="180"/>
      <w:proofErr w:type="spellStart"/>
      <w:r>
        <w:rPr>
          <w:rFonts w:ascii="Trebuchet MS"/>
        </w:rPr>
        <w:t>a users</w:t>
      </w:r>
      <w:proofErr w:type="spellEnd"/>
      <w:r>
        <w:rPr>
          <w:rFonts w:ascii="Trebuchet MS"/>
        </w:rPr>
        <w:t xml:space="preserve"> manual and training for </w:t>
      </w:r>
      <w:proofErr w:type="gramStart"/>
      <w:r>
        <w:rPr>
          <w:rFonts w:ascii="Trebuchet MS"/>
        </w:rPr>
        <w:t>users(</w:t>
      </w:r>
      <w:proofErr w:type="gramEnd"/>
      <w:r>
        <w:rPr>
          <w:rFonts w:ascii="Trebuchet MS"/>
        </w:rPr>
        <w:t xml:space="preserve">if requested).  </w:t>
      </w:r>
      <w:commentRangeEnd w:id="180"/>
      <w:r w:rsidR="00ED6AEC">
        <w:rPr>
          <w:rStyle w:val="CommentReference"/>
          <w:rFonts w:ascii="Times New Roman" w:eastAsia="Arial Unicode MS" w:hAnsi="Times New Roman" w:cs="Times New Roman"/>
          <w:color w:val="auto"/>
        </w:rPr>
        <w:commentReference w:id="180"/>
      </w:r>
      <w:r>
        <w:rPr>
          <w:rFonts w:ascii="Trebuchet MS"/>
        </w:rPr>
        <w:t>Change orders outside of scope will be billed at $75.00 per hour</w:t>
      </w:r>
      <w:ins w:id="181" w:author="Dan Peckham" w:date="2015-03-26T15:59:00Z">
        <w:r w:rsidR="00236D11">
          <w:rPr>
            <w:rFonts w:ascii="Trebuchet MS"/>
          </w:rPr>
          <w:t>.</w:t>
        </w:r>
      </w:ins>
      <w:ins w:id="182" w:author="Dan Peckham" w:date="2015-03-26T16:03:00Z">
        <w:r w:rsidR="00236D11">
          <w:rPr>
            <w:rFonts w:ascii="Trebuchet MS"/>
          </w:rPr>
          <w:t xml:space="preserve"> </w:t>
        </w:r>
      </w:ins>
      <w:ins w:id="183" w:author="Dan Peckham" w:date="2015-03-26T15:59:00Z">
        <w:r w:rsidR="00236D11">
          <w:rPr>
            <w:rFonts w:ascii="Trebuchet MS"/>
          </w:rPr>
          <w:t>No work to be billed over</w:t>
        </w:r>
      </w:ins>
      <w:ins w:id="184" w:author="Dan Peckham" w:date="2015-03-26T16:03:00Z">
        <w:r w:rsidR="00236D11">
          <w:rPr>
            <w:rFonts w:ascii="Trebuchet MS"/>
          </w:rPr>
          <w:t xml:space="preserve"> the agreed</w:t>
        </w:r>
      </w:ins>
      <w:ins w:id="185" w:author="Dan Peckham" w:date="2015-03-26T15:59:00Z">
        <w:r w:rsidR="00236D11">
          <w:rPr>
            <w:rFonts w:ascii="Trebuchet MS"/>
          </w:rPr>
          <w:t xml:space="preserve"> $3000.00 will be conducted without prior written consent by NEIWPCC</w:t>
        </w:r>
      </w:ins>
      <w:r>
        <w:rPr>
          <w:rFonts w:ascii="Trebuchet MS"/>
        </w:rPr>
        <w:t>.</w:t>
      </w:r>
    </w:p>
    <w:p w14:paraId="3074B1FF" w14:textId="77777777" w:rsidR="005B482A" w:rsidRDefault="005B482A">
      <w:pPr>
        <w:pStyle w:val="Body"/>
        <w:jc w:val="both"/>
      </w:pPr>
    </w:p>
    <w:p w14:paraId="07DD5BC2" w14:textId="77777777" w:rsidR="005B482A" w:rsidDel="00C0775C" w:rsidRDefault="00B2318D">
      <w:pPr>
        <w:pStyle w:val="Body"/>
        <w:jc w:val="both"/>
        <w:rPr>
          <w:del w:id="186" w:author="Dan Peckham" w:date="2015-03-30T15:53:00Z"/>
        </w:rPr>
      </w:pPr>
      <w:r>
        <w:rPr>
          <w:rFonts w:ascii="Trebuchet MS"/>
        </w:rPr>
        <w:t xml:space="preserve">The </w:t>
      </w:r>
      <w:r w:rsidRPr="00236D11">
        <w:rPr>
          <w:rFonts w:ascii="Trebuchet MS"/>
        </w:rPr>
        <w:t>BW!</w:t>
      </w:r>
      <w:r>
        <w:rPr>
          <w:rFonts w:ascii="Trebuchet MS"/>
        </w:rPr>
        <w:t xml:space="preserve"> </w:t>
      </w:r>
      <w:proofErr w:type="gramStart"/>
      <w:r>
        <w:rPr>
          <w:rFonts w:ascii="Trebuchet MS"/>
        </w:rPr>
        <w:t>app</w:t>
      </w:r>
      <w:proofErr w:type="gramEnd"/>
      <w:r>
        <w:rPr>
          <w:rFonts w:ascii="Trebuchet MS"/>
        </w:rPr>
        <w:t xml:space="preserve"> will require a separate estimate.</w:t>
      </w:r>
    </w:p>
    <w:p w14:paraId="5215C5F7" w14:textId="77777777" w:rsidR="005B482A" w:rsidRDefault="005B482A">
      <w:pPr>
        <w:pStyle w:val="Body"/>
        <w:jc w:val="both"/>
      </w:pPr>
    </w:p>
    <w:sectPr w:rsidR="005B48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Dan Peckham" w:date="2015-03-30T16:24:00Z" w:initials="DP">
    <w:p w14:paraId="663A2A51" w14:textId="77777777" w:rsidR="00ED6AEC" w:rsidRDefault="00ED6AEC">
      <w:pPr>
        <w:pStyle w:val="CommentText"/>
      </w:pPr>
      <w:r>
        <w:rPr>
          <w:rStyle w:val="CommentReference"/>
        </w:rPr>
        <w:annotationRef/>
      </w:r>
      <w:r>
        <w:t>Capacity to edit GPS location? In scenarios where the person doesn’t bring the app out onto the boat with them and inputs the data on shore or back at home</w:t>
      </w:r>
      <w:r w:rsidR="004C7D03">
        <w:t>.</w:t>
      </w:r>
    </w:p>
    <w:p w14:paraId="60765BD0" w14:textId="77777777" w:rsidR="004C7D03" w:rsidRDefault="004C7D03">
      <w:pPr>
        <w:pStyle w:val="CommentText"/>
      </w:pPr>
    </w:p>
    <w:p w14:paraId="37AD141A" w14:textId="77777777" w:rsidR="004C7D03" w:rsidRDefault="004C7D03">
      <w:pPr>
        <w:pStyle w:val="CommentText"/>
      </w:pPr>
      <w:r>
        <w:t xml:space="preserve">Generally, </w:t>
      </w:r>
      <w:r w:rsidR="00ED1F24">
        <w:t>we see one potential method as having a button to press - “Log GPS” – as well as the ability to edit or enter one’s own GPS information.</w:t>
      </w:r>
    </w:p>
  </w:comment>
  <w:comment w:id="45" w:author="Milstead, Bryan" w:date="2015-03-31T14:57:00Z" w:initials="MB">
    <w:p w14:paraId="05E9059C" w14:textId="77777777" w:rsidR="002D3342" w:rsidRDefault="002D3342">
      <w:pPr>
        <w:pStyle w:val="CommentText"/>
      </w:pPr>
      <w:r>
        <w:rPr>
          <w:rStyle w:val="CommentReference"/>
        </w:rPr>
        <w:annotationRef/>
      </w:r>
      <w:r>
        <w:t xml:space="preserve">This should be part of the app.  My preference would be to have the Date Time Lon and </w:t>
      </w:r>
      <w:proofErr w:type="spellStart"/>
      <w:r>
        <w:t>Lat</w:t>
      </w:r>
      <w:proofErr w:type="spellEnd"/>
      <w:r>
        <w:t xml:space="preserve"> be written directly to the EXIF header of the photo.  This info could also be logged in the data export as well.</w:t>
      </w:r>
    </w:p>
  </w:comment>
  <w:comment w:id="51" w:author="Dan Peckham" w:date="2015-03-30T16:24:00Z" w:initials="DP">
    <w:p w14:paraId="5788F52E" w14:textId="77777777" w:rsidR="00ED6AEC" w:rsidRDefault="00ED6AEC">
      <w:pPr>
        <w:pStyle w:val="CommentText"/>
      </w:pPr>
      <w:r>
        <w:rPr>
          <w:rStyle w:val="CommentReference"/>
        </w:rPr>
        <w:annotationRef/>
      </w:r>
      <w:r>
        <w:t xml:space="preserve">My understanding from various conversations is that one of the biggest issues with participation is needing </w:t>
      </w:r>
      <w:r w:rsidR="00236D11">
        <w:t>t</w:t>
      </w:r>
      <w:r>
        <w:t>o log in every time. At the same time, I’m guessing so would needing to fill in basic information li</w:t>
      </w:r>
      <w:r w:rsidR="004C7D03">
        <w:t>ke name, email every single submission if that were part of a generic form</w:t>
      </w:r>
      <w:r>
        <w:t xml:space="preserve">. </w:t>
      </w:r>
      <w:r w:rsidR="004C7D03">
        <w:t>We’re looking for any ways to streamline the submission process.</w:t>
      </w:r>
    </w:p>
  </w:comment>
  <w:comment w:id="62" w:author="Dan Peckham" w:date="2015-03-30T16:24:00Z" w:initials="DP">
    <w:p w14:paraId="3C32D8CD" w14:textId="77777777" w:rsidR="00ED1F24" w:rsidRDefault="007870AB">
      <w:pPr>
        <w:pStyle w:val="CommentText"/>
      </w:pPr>
      <w:r>
        <w:rPr>
          <w:rStyle w:val="CommentReference"/>
        </w:rPr>
        <w:annotationRef/>
      </w:r>
      <w:r w:rsidR="00ED1F24">
        <w:t>Connected to the comment above: d</w:t>
      </w:r>
      <w:r>
        <w:t xml:space="preserve">oes this mean </w:t>
      </w:r>
      <w:r w:rsidR="00ED6AEC">
        <w:t>past forms will be viewable? If so,</w:t>
      </w:r>
      <w:r>
        <w:t xml:space="preserve"> will this be just the ones you’ve entered or everyone’s entries?</w:t>
      </w:r>
      <w:r w:rsidR="00A42D7E">
        <w:t xml:space="preserve"> </w:t>
      </w:r>
    </w:p>
    <w:p w14:paraId="05B40A51" w14:textId="77777777" w:rsidR="00ED1F24" w:rsidRDefault="00ED1F24">
      <w:pPr>
        <w:pStyle w:val="CommentText"/>
      </w:pPr>
    </w:p>
    <w:p w14:paraId="66FC70BB" w14:textId="77777777" w:rsidR="007870AB" w:rsidRPr="007870AB" w:rsidRDefault="00A42D7E">
      <w:pPr>
        <w:pStyle w:val="CommentText"/>
        <w:rPr>
          <w:vertAlign w:val="subscript"/>
        </w:rPr>
      </w:pPr>
      <w:r>
        <w:t>Someone shouldn’t be able to view other people’s submissions</w:t>
      </w:r>
      <w:r w:rsidR="00ED1F24">
        <w:t>.</w:t>
      </w:r>
    </w:p>
  </w:comment>
  <w:comment w:id="64" w:author="Dan Peckham" w:date="2015-03-30T16:24:00Z" w:initials="DP">
    <w:p w14:paraId="7D7DB5AF" w14:textId="77777777" w:rsidR="007870AB" w:rsidRDefault="007870AB">
      <w:pPr>
        <w:pStyle w:val="CommentText"/>
      </w:pPr>
      <w:r>
        <w:rPr>
          <w:rStyle w:val="CommentReference"/>
        </w:rPr>
        <w:annotationRef/>
      </w:r>
      <w:r>
        <w:t xml:space="preserve">Is there going to be any </w:t>
      </w:r>
      <w:r w:rsidR="00ED1F24">
        <w:t>pre-</w:t>
      </w:r>
      <w:r>
        <w:t>validation for this? I don’t think we should provide users with the fu</w:t>
      </w:r>
      <w:r w:rsidR="00ED6AEC">
        <w:t>ll list of all sites every time, unless there is really no other way</w:t>
      </w:r>
      <w:r w:rsidR="00ED1F24">
        <w:t>.</w:t>
      </w:r>
    </w:p>
    <w:p w14:paraId="5AAFEF29" w14:textId="77777777" w:rsidR="00ED1F24" w:rsidRDefault="00ED1F24">
      <w:pPr>
        <w:pStyle w:val="CommentText"/>
      </w:pPr>
    </w:p>
    <w:p w14:paraId="2A76EA03" w14:textId="77777777" w:rsidR="00ED1F24" w:rsidRDefault="00ED1F24">
      <w:pPr>
        <w:pStyle w:val="CommentText"/>
      </w:pPr>
      <w:r>
        <w:t>The use should only be given a list of the sites within __ miles of their current location, or something along those lines</w:t>
      </w:r>
    </w:p>
  </w:comment>
  <w:comment w:id="65" w:author="Dan Peckham" w:date="2015-03-30T16:24:00Z" w:initials="DP">
    <w:p w14:paraId="2EFC4112" w14:textId="77777777" w:rsidR="007E63CD" w:rsidRDefault="007E63CD">
      <w:pPr>
        <w:pStyle w:val="CommentText"/>
      </w:pPr>
      <w:r>
        <w:rPr>
          <w:rStyle w:val="CommentReference"/>
        </w:rPr>
        <w:annotationRef/>
      </w:r>
      <w:r>
        <w:t>What are the methods for distribution</w:t>
      </w:r>
      <w:r w:rsidR="00ED6AEC">
        <w:t>?</w:t>
      </w:r>
    </w:p>
  </w:comment>
  <w:comment w:id="66" w:author="Dan Peckham" w:date="2015-03-30T16:24:00Z" w:initials="DP">
    <w:p w14:paraId="1E590A0F" w14:textId="77777777" w:rsidR="00ED6AEC" w:rsidRDefault="00ED6AEC">
      <w:pPr>
        <w:pStyle w:val="CommentText"/>
      </w:pPr>
      <w:r>
        <w:rPr>
          <w:rStyle w:val="CommentReference"/>
        </w:rPr>
        <w:annotationRef/>
      </w:r>
      <w:r>
        <w:t>Does this mean that the app will be technically still in “draft mode” – i.e., putting it in the Apple store, etc. will not be completed without follow up work?</w:t>
      </w:r>
    </w:p>
  </w:comment>
  <w:comment w:id="67" w:author="Dan Peckham" w:date="2015-03-30T16:24:00Z" w:initials="DP">
    <w:p w14:paraId="58E3B5F8" w14:textId="77777777" w:rsidR="007870AB" w:rsidRDefault="007870AB">
      <w:pPr>
        <w:pStyle w:val="CommentText"/>
      </w:pPr>
      <w:r>
        <w:rPr>
          <w:rStyle w:val="CommentReference"/>
        </w:rPr>
        <w:annotationRef/>
      </w:r>
      <w:r>
        <w:t>What are these requirements?</w:t>
      </w:r>
    </w:p>
  </w:comment>
  <w:comment w:id="76" w:author="Dan Peckham" w:date="2015-03-30T16:24:00Z" w:initials="DP">
    <w:p w14:paraId="32C8C0BD" w14:textId="77777777" w:rsidR="007E63CD" w:rsidRDefault="007E63CD">
      <w:pPr>
        <w:pStyle w:val="CommentText"/>
      </w:pPr>
      <w:r>
        <w:rPr>
          <w:rStyle w:val="CommentReference"/>
        </w:rPr>
        <w:annotationRef/>
      </w:r>
      <w:r w:rsidR="00ED6AEC">
        <w:t>The Cyanobacteria WG n</w:t>
      </w:r>
      <w:r>
        <w:t>eed</w:t>
      </w:r>
      <w:r w:rsidR="00ED6AEC">
        <w:t>s</w:t>
      </w:r>
      <w:r>
        <w:t xml:space="preserve"> to</w:t>
      </w:r>
      <w:r w:rsidR="00ED1F24">
        <w:t xml:space="preserve"> determine more</w:t>
      </w:r>
      <w:r w:rsidR="00ED6AEC">
        <w:t xml:space="preserve"> of </w:t>
      </w:r>
      <w:r>
        <w:t xml:space="preserve">what will be done with these </w:t>
      </w:r>
      <w:r w:rsidR="00ED1F24">
        <w:t>reports, and what states will use them for.</w:t>
      </w:r>
    </w:p>
  </w:comment>
  <w:comment w:id="84" w:author="Dan Peckham" w:date="2015-03-30T16:24:00Z" w:initials="DP">
    <w:p w14:paraId="5A96DDBD" w14:textId="77777777" w:rsidR="00ED6AEC" w:rsidRDefault="00ED6AEC">
      <w:pPr>
        <w:pStyle w:val="CommentText"/>
      </w:pPr>
      <w:r>
        <w:rPr>
          <w:rStyle w:val="CommentReference"/>
        </w:rPr>
        <w:annotationRef/>
      </w:r>
      <w:r w:rsidR="00ED1F24">
        <w:t>Would a social login be possible?</w:t>
      </w:r>
    </w:p>
  </w:comment>
  <w:comment w:id="98" w:author="Dan Peckham" w:date="2015-03-30T16:24:00Z" w:initials="DP">
    <w:p w14:paraId="68C575A6" w14:textId="77777777" w:rsidR="00ED1F24" w:rsidRDefault="00ED1F24">
      <w:pPr>
        <w:pStyle w:val="CommentText"/>
      </w:pPr>
      <w:r>
        <w:rPr>
          <w:rStyle w:val="CommentReference"/>
        </w:rPr>
        <w:annotationRef/>
      </w:r>
      <w:r>
        <w:t>Will need to provide public-friendly instructions on what we’re looking for, both for this and for the app in general</w:t>
      </w:r>
    </w:p>
  </w:comment>
  <w:comment w:id="180" w:author="Dan Peckham" w:date="2015-03-30T16:24:00Z" w:initials="DP">
    <w:p w14:paraId="7A3F40E9" w14:textId="77777777" w:rsidR="007C618F" w:rsidRDefault="00ED6AEC">
      <w:pPr>
        <w:pStyle w:val="CommentText"/>
      </w:pPr>
      <w:r>
        <w:rPr>
          <w:rStyle w:val="CommentReference"/>
        </w:rPr>
        <w:annotationRef/>
      </w:r>
      <w:r>
        <w:t xml:space="preserve">Included within the </w:t>
      </w:r>
      <w:proofErr w:type="gramStart"/>
      <w:r>
        <w:t>app ,</w:t>
      </w:r>
      <w:proofErr w:type="gramEnd"/>
      <w:r>
        <w:t xml:space="preserve"> or does this mean a separate document?</w:t>
      </w:r>
      <w:r w:rsidR="00C0775C">
        <w:t xml:space="preserve"> </w:t>
      </w:r>
    </w:p>
    <w:p w14:paraId="67AA2227" w14:textId="77777777" w:rsidR="007C618F" w:rsidRDefault="007C618F">
      <w:pPr>
        <w:pStyle w:val="CommentText"/>
      </w:pPr>
    </w:p>
    <w:p w14:paraId="04ED2796" w14:textId="77777777" w:rsidR="00ED6AEC" w:rsidRDefault="007C618F">
      <w:pPr>
        <w:pStyle w:val="CommentText"/>
      </w:pPr>
      <w:r>
        <w:t>We would like this to be more of a walkthrough when someone first uses the app, not a separate document.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AD141A" w15:done="0"/>
  <w15:commentEx w15:paraId="05E9059C" w15:done="0"/>
  <w15:commentEx w15:paraId="5788F52E" w15:done="0"/>
  <w15:commentEx w15:paraId="66FC70BB" w15:done="0"/>
  <w15:commentEx w15:paraId="2A76EA03" w15:done="0"/>
  <w15:commentEx w15:paraId="2EFC4112" w15:done="0"/>
  <w15:commentEx w15:paraId="1E590A0F" w15:done="0"/>
  <w15:commentEx w15:paraId="58E3B5F8" w15:done="0"/>
  <w15:commentEx w15:paraId="32C8C0BD" w15:done="0"/>
  <w15:commentEx w15:paraId="5A96DDBD" w15:done="0"/>
  <w15:commentEx w15:paraId="68C575A6" w15:done="0"/>
  <w15:commentEx w15:paraId="04ED27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62019" w14:textId="77777777" w:rsidR="00B55126" w:rsidRDefault="00B55126">
      <w:r>
        <w:separator/>
      </w:r>
    </w:p>
  </w:endnote>
  <w:endnote w:type="continuationSeparator" w:id="0">
    <w:p w14:paraId="543E7AE1" w14:textId="77777777" w:rsidR="00B55126" w:rsidRDefault="00B5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F2203" w14:textId="77777777" w:rsidR="005B482A" w:rsidRDefault="005B482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0793F" w14:textId="77777777" w:rsidR="00B55126" w:rsidRDefault="00B55126">
      <w:r>
        <w:separator/>
      </w:r>
    </w:p>
  </w:footnote>
  <w:footnote w:type="continuationSeparator" w:id="0">
    <w:p w14:paraId="30F1DAB6" w14:textId="77777777" w:rsidR="00B55126" w:rsidRDefault="00B55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1011" w14:textId="77777777" w:rsidR="005B482A" w:rsidRDefault="005B482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C6"/>
    <w:multiLevelType w:val="multilevel"/>
    <w:tmpl w:val="F68026E8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">
    <w:nsid w:val="078703E0"/>
    <w:multiLevelType w:val="multilevel"/>
    <w:tmpl w:val="CF4AFA6A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2">
    <w:nsid w:val="18F5118B"/>
    <w:multiLevelType w:val="multilevel"/>
    <w:tmpl w:val="614874EE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3">
    <w:nsid w:val="1AFC6B4B"/>
    <w:multiLevelType w:val="multilevel"/>
    <w:tmpl w:val="BC324678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4">
    <w:nsid w:val="2AD4301A"/>
    <w:multiLevelType w:val="multilevel"/>
    <w:tmpl w:val="35B6D698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5">
    <w:nsid w:val="2C2956B0"/>
    <w:multiLevelType w:val="multilevel"/>
    <w:tmpl w:val="BF48ACE4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6">
    <w:nsid w:val="30E8654A"/>
    <w:multiLevelType w:val="multilevel"/>
    <w:tmpl w:val="27486C9A"/>
    <w:styleLink w:val="Bullet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7">
    <w:nsid w:val="68472AB2"/>
    <w:multiLevelType w:val="hybridMultilevel"/>
    <w:tmpl w:val="431E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C487D"/>
    <w:multiLevelType w:val="multilevel"/>
    <w:tmpl w:val="6B4807AE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9">
    <w:nsid w:val="7F023AB8"/>
    <w:multiLevelType w:val="multilevel"/>
    <w:tmpl w:val="D3A03434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stead, Bryan">
    <w15:presenceInfo w15:providerId="AD" w15:userId="S-1-5-21-1339303556-449845944-1601390327-6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2A"/>
    <w:rsid w:val="00112BFD"/>
    <w:rsid w:val="00236D11"/>
    <w:rsid w:val="002D3342"/>
    <w:rsid w:val="0045442F"/>
    <w:rsid w:val="004C7D03"/>
    <w:rsid w:val="00565CC0"/>
    <w:rsid w:val="005B482A"/>
    <w:rsid w:val="007870AB"/>
    <w:rsid w:val="007C618F"/>
    <w:rsid w:val="007E63CD"/>
    <w:rsid w:val="00A42D7E"/>
    <w:rsid w:val="00B2318D"/>
    <w:rsid w:val="00B55126"/>
    <w:rsid w:val="00BC3B40"/>
    <w:rsid w:val="00C0775C"/>
    <w:rsid w:val="00C67252"/>
    <w:rsid w:val="00DC15C5"/>
    <w:rsid w:val="00ED1F24"/>
    <w:rsid w:val="00E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2681"/>
  <w15:docId w15:val="{C02C1196-D33B-4103-9CFD-EFA881C0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7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0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0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6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Peckham</dc:creator>
  <cp:lastModifiedBy>Milstead, Bryan</cp:lastModifiedBy>
  <cp:revision>2</cp:revision>
  <dcterms:created xsi:type="dcterms:W3CDTF">2015-03-31T19:38:00Z</dcterms:created>
  <dcterms:modified xsi:type="dcterms:W3CDTF">2015-03-31T19:38:00Z</dcterms:modified>
</cp:coreProperties>
</file>